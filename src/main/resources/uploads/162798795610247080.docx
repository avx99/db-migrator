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E7F87" w14:textId="77777777" w:rsidR="00F631B9" w:rsidRDefault="000B4022">
      <w:r>
        <w:t>Interview Les Inspirations Eco</w:t>
      </w:r>
    </w:p>
    <w:p w14:paraId="4B9F181D" w14:textId="77777777" w:rsidR="000B4022" w:rsidRDefault="000B4022"/>
    <w:p w14:paraId="316CE19C" w14:textId="77777777" w:rsidR="000B4022" w:rsidRDefault="000B4022">
      <w:r>
        <w:t>Journaliste – Sanae Raqui</w:t>
      </w:r>
    </w:p>
    <w:p w14:paraId="3917E5AE" w14:textId="77777777" w:rsidR="000B4022" w:rsidRDefault="000B4022"/>
    <w:p w14:paraId="64D30D0A" w14:textId="77777777" w:rsidR="000B4022" w:rsidRDefault="000B4022"/>
    <w:p w14:paraId="0FA827C1" w14:textId="70347D99" w:rsidR="000B4022" w:rsidRDefault="000B4022" w:rsidP="000B4022">
      <w:pPr>
        <w:rPr>
          <w:rFonts w:ascii="Calibri" w:eastAsia="Times New Roman" w:hAnsi="Calibri" w:cs="Times New Roman"/>
          <w:b/>
          <w:bCs/>
          <w:i/>
          <w:iCs/>
          <w:color w:val="000000"/>
          <w:shd w:val="clear" w:color="auto" w:fill="FFFFFF"/>
          <w:lang w:eastAsia="fr-FR"/>
        </w:rPr>
      </w:pPr>
      <w:r>
        <w:rPr>
          <w:rFonts w:ascii="Arial" w:eastAsia="Times New Roman" w:hAnsi="Arial" w:cs="Arial"/>
          <w:color w:val="222222"/>
          <w:shd w:val="clear" w:color="auto" w:fill="FFFFFF"/>
          <w:lang w:eastAsia="fr-FR"/>
        </w:rPr>
        <w:t>Q</w:t>
      </w:r>
      <w:r w:rsidRPr="000B4022">
        <w:rPr>
          <w:rFonts w:ascii="Arial" w:eastAsia="Times New Roman" w:hAnsi="Arial" w:cs="Arial"/>
          <w:color w:val="222222"/>
          <w:shd w:val="clear" w:color="auto" w:fill="FFFFFF"/>
          <w:lang w:eastAsia="fr-FR"/>
        </w:rPr>
        <w:t xml:space="preserve">uestions </w:t>
      </w:r>
      <w:proofErr w:type="gramStart"/>
      <w:r w:rsidRPr="000B4022">
        <w:rPr>
          <w:rFonts w:ascii="Arial" w:eastAsia="Times New Roman" w:hAnsi="Arial" w:cs="Arial"/>
          <w:color w:val="222222"/>
          <w:shd w:val="clear" w:color="auto" w:fill="FFFFFF"/>
          <w:lang w:eastAsia="fr-FR"/>
        </w:rPr>
        <w:t>pour  </w:t>
      </w:r>
      <w:r w:rsidR="00876322">
        <w:rPr>
          <w:rFonts w:ascii="Calibri" w:eastAsia="Times New Roman" w:hAnsi="Calibri" w:cs="Times New Roman"/>
          <w:b/>
          <w:bCs/>
          <w:i/>
          <w:iCs/>
          <w:color w:val="000000"/>
          <w:shd w:val="clear" w:color="auto" w:fill="FFFFFF"/>
          <w:lang w:eastAsia="fr-FR"/>
        </w:rPr>
        <w:t>INWI</w:t>
      </w:r>
      <w:proofErr w:type="gramEnd"/>
      <w:r w:rsidRPr="000B4022">
        <w:rPr>
          <w:rFonts w:ascii="Calibri" w:eastAsia="Times New Roman" w:hAnsi="Calibri" w:cs="Times New Roman"/>
          <w:b/>
          <w:bCs/>
          <w:i/>
          <w:iCs/>
          <w:color w:val="000000"/>
          <w:shd w:val="clear" w:color="auto" w:fill="FFFFFF"/>
          <w:lang w:eastAsia="fr-FR"/>
        </w:rPr>
        <w:t>: </w:t>
      </w:r>
    </w:p>
    <w:p w14:paraId="4109D8E7" w14:textId="77777777" w:rsidR="000B4022" w:rsidRDefault="000B4022" w:rsidP="000B4022">
      <w:pPr>
        <w:rPr>
          <w:rFonts w:ascii="Calibri" w:eastAsia="Times New Roman" w:hAnsi="Calibri" w:cs="Times New Roman"/>
          <w:b/>
          <w:bCs/>
          <w:i/>
          <w:iCs/>
          <w:color w:val="000000"/>
          <w:shd w:val="clear" w:color="auto" w:fill="FFFFFF"/>
          <w:lang w:eastAsia="fr-FR"/>
        </w:rPr>
      </w:pPr>
    </w:p>
    <w:p w14:paraId="31D2DBD4" w14:textId="77777777" w:rsidR="000B4022" w:rsidRPr="000B4022" w:rsidRDefault="000B4022" w:rsidP="000B4022">
      <w:pPr>
        <w:rPr>
          <w:rFonts w:ascii="Times New Roman" w:eastAsia="Times New Roman" w:hAnsi="Times New Roman" w:cs="Times New Roman"/>
          <w:lang w:eastAsia="fr-FR"/>
        </w:rPr>
      </w:pPr>
    </w:p>
    <w:p w14:paraId="1BE9970C" w14:textId="4CDB35C6" w:rsidR="004B0B99" w:rsidRDefault="004B0B99" w:rsidP="00D2159A">
      <w:pPr>
        <w:pStyle w:val="Paragraphedeliste"/>
        <w:numPr>
          <w:ilvl w:val="0"/>
          <w:numId w:val="1"/>
        </w:numPr>
        <w:shd w:val="clear" w:color="auto" w:fill="FFFFFF"/>
        <w:spacing w:after="240" w:line="253" w:lineRule="atLeast"/>
        <w:ind w:left="714" w:hanging="357"/>
        <w:contextualSpacing w:val="0"/>
        <w:jc w:val="both"/>
        <w:rPr>
          <w:b/>
          <w:bCs/>
        </w:rPr>
      </w:pPr>
      <w:r w:rsidRPr="00D2159A">
        <w:rPr>
          <w:b/>
          <w:bCs/>
        </w:rPr>
        <w:t xml:space="preserve">L’émission « Qui va investir dans mon projet ? Spécial Startup » a connu un grand succès, est ce que cette expérience sera </w:t>
      </w:r>
      <w:r w:rsidR="00D2159A" w:rsidRPr="00D2159A">
        <w:rPr>
          <w:b/>
          <w:bCs/>
        </w:rPr>
        <w:t>renouvelée ?</w:t>
      </w:r>
    </w:p>
    <w:p w14:paraId="011A24C9" w14:textId="11A7728E" w:rsidR="0030076C" w:rsidRPr="0030076C" w:rsidRDefault="0030076C" w:rsidP="003A5EE0">
      <w:pPr>
        <w:pStyle w:val="Paragraphedeliste"/>
        <w:numPr>
          <w:ilvl w:val="1"/>
          <w:numId w:val="1"/>
        </w:numPr>
        <w:shd w:val="clear" w:color="auto" w:fill="FFFFFF"/>
        <w:spacing w:after="240" w:line="253" w:lineRule="atLeast"/>
        <w:contextualSpacing w:val="0"/>
        <w:jc w:val="both"/>
        <w:rPr>
          <w:rFonts w:asciiTheme="minorBidi" w:hAnsiTheme="minorBidi"/>
          <w:b/>
          <w:bCs/>
        </w:rPr>
      </w:pPr>
      <w:r w:rsidRPr="0030076C">
        <w:rPr>
          <w:rFonts w:asciiTheme="minorBidi" w:eastAsia="Trebuchet MS" w:hAnsiTheme="minorBidi"/>
        </w:rPr>
        <w:t>La 1</w:t>
      </w:r>
      <w:r w:rsidRPr="0030076C">
        <w:rPr>
          <w:rFonts w:asciiTheme="minorBidi" w:eastAsia="Trebuchet MS" w:hAnsiTheme="minorBidi"/>
          <w:vertAlign w:val="superscript"/>
        </w:rPr>
        <w:t>ère</w:t>
      </w:r>
      <w:r w:rsidRPr="0030076C">
        <w:rPr>
          <w:rFonts w:asciiTheme="minorBidi" w:eastAsia="Trebuchet MS" w:hAnsiTheme="minorBidi"/>
        </w:rPr>
        <w:t xml:space="preserve"> saison de l’émission « Qui va investir dans mon projet ?, 1</w:t>
      </w:r>
      <w:r w:rsidRPr="0030076C">
        <w:rPr>
          <w:rFonts w:asciiTheme="minorBidi" w:eastAsia="Trebuchet MS" w:hAnsiTheme="minorBidi"/>
          <w:vertAlign w:val="superscript"/>
        </w:rPr>
        <w:t>er</w:t>
      </w:r>
      <w:r w:rsidRPr="0030076C">
        <w:rPr>
          <w:rFonts w:asciiTheme="minorBidi" w:eastAsia="Trebuchet MS" w:hAnsiTheme="minorBidi"/>
        </w:rPr>
        <w:t xml:space="preserve"> </w:t>
      </w:r>
      <w:proofErr w:type="spellStart"/>
      <w:r w:rsidRPr="0030076C">
        <w:rPr>
          <w:rFonts w:asciiTheme="minorBidi" w:eastAsia="Trebuchet MS" w:hAnsiTheme="minorBidi"/>
        </w:rPr>
        <w:t>techshow</w:t>
      </w:r>
      <w:proofErr w:type="spellEnd"/>
      <w:r w:rsidRPr="0030076C">
        <w:rPr>
          <w:rFonts w:asciiTheme="minorBidi" w:eastAsia="Trebuchet MS" w:hAnsiTheme="minorBidi"/>
        </w:rPr>
        <w:t xml:space="preserve"> maghrébin dédié à la Startup, a connu un véritable succès populaire auprès des marocains en enregistrant des audiences record tout le long de sa diffusion. Les Primes de l’émission ont enregistré une audience exceptionnelle de plus de 3 millions de téléspectateurs pour chaque Prime.</w:t>
      </w:r>
      <w:r>
        <w:rPr>
          <w:rFonts w:asciiTheme="minorBidi" w:eastAsia="Trebuchet MS" w:hAnsiTheme="minorBidi"/>
        </w:rPr>
        <w:t xml:space="preserve"> </w:t>
      </w:r>
      <w:r w:rsidRPr="0030076C">
        <w:rPr>
          <w:rFonts w:asciiTheme="minorBidi" w:eastAsia="Trebuchet MS" w:hAnsiTheme="minorBidi"/>
        </w:rPr>
        <w:t xml:space="preserve">En termes de levée de fonds, le succès était </w:t>
      </w:r>
      <w:r>
        <w:rPr>
          <w:rFonts w:asciiTheme="minorBidi" w:eastAsia="Trebuchet MS" w:hAnsiTheme="minorBidi"/>
        </w:rPr>
        <w:t xml:space="preserve">aussi </w:t>
      </w:r>
      <w:r w:rsidRPr="0030076C">
        <w:rPr>
          <w:rFonts w:asciiTheme="minorBidi" w:eastAsia="Trebuchet MS" w:hAnsiTheme="minorBidi"/>
        </w:rPr>
        <w:t>au rendez-vous</w:t>
      </w:r>
      <w:r>
        <w:rPr>
          <w:rFonts w:asciiTheme="minorBidi" w:eastAsia="Trebuchet MS" w:hAnsiTheme="minorBidi"/>
        </w:rPr>
        <w:t xml:space="preserve"> : </w:t>
      </w:r>
      <w:r w:rsidRPr="0030076C">
        <w:rPr>
          <w:rFonts w:asciiTheme="minorBidi" w:eastAsia="Trebuchet MS" w:hAnsiTheme="minorBidi"/>
        </w:rPr>
        <w:t xml:space="preserve">14 startups ont levé près de 10 Millions </w:t>
      </w:r>
      <w:proofErr w:type="spellStart"/>
      <w:r w:rsidRPr="0030076C">
        <w:rPr>
          <w:rFonts w:asciiTheme="minorBidi" w:eastAsia="Trebuchet MS" w:hAnsiTheme="minorBidi"/>
        </w:rPr>
        <w:t>dhs</w:t>
      </w:r>
      <w:proofErr w:type="spellEnd"/>
      <w:r w:rsidRPr="0030076C">
        <w:rPr>
          <w:rFonts w:asciiTheme="minorBidi" w:eastAsia="Trebuchet MS" w:hAnsiTheme="minorBidi"/>
        </w:rPr>
        <w:t xml:space="preserve"> entre Business Angels et prêts d’honneur de la Caisse Centrale de Garantie</w:t>
      </w:r>
      <w:r>
        <w:rPr>
          <w:rFonts w:asciiTheme="minorBidi" w:eastAsia="Trebuchet MS" w:hAnsiTheme="minorBidi"/>
        </w:rPr>
        <w:t>.</w:t>
      </w:r>
    </w:p>
    <w:p w14:paraId="146C3617" w14:textId="4240EC11" w:rsidR="0030076C" w:rsidRPr="0030076C" w:rsidRDefault="0030076C" w:rsidP="006F2A75">
      <w:pPr>
        <w:pStyle w:val="Paragraphedeliste"/>
        <w:numPr>
          <w:ilvl w:val="1"/>
          <w:numId w:val="1"/>
        </w:numPr>
        <w:shd w:val="clear" w:color="auto" w:fill="FFFFFF"/>
        <w:spacing w:after="240" w:line="253" w:lineRule="atLeast"/>
        <w:contextualSpacing w:val="0"/>
        <w:jc w:val="both"/>
        <w:rPr>
          <w:rFonts w:asciiTheme="minorBidi" w:hAnsiTheme="minorBidi"/>
          <w:b/>
          <w:bCs/>
        </w:rPr>
      </w:pPr>
      <w:r>
        <w:rPr>
          <w:rFonts w:asciiTheme="minorBidi" w:eastAsia="Trebuchet MS" w:hAnsiTheme="minorBidi"/>
        </w:rPr>
        <w:t>Fort de ce succès,</w:t>
      </w:r>
      <w:r w:rsidR="003A5EE0">
        <w:rPr>
          <w:rFonts w:asciiTheme="minorBidi" w:eastAsia="Trebuchet MS" w:hAnsiTheme="minorBidi"/>
        </w:rPr>
        <w:t xml:space="preserve"> le </w:t>
      </w:r>
      <w:proofErr w:type="spellStart"/>
      <w:r w:rsidR="003A5EE0">
        <w:rPr>
          <w:rFonts w:asciiTheme="minorBidi" w:eastAsia="Trebuchet MS" w:hAnsiTheme="minorBidi"/>
        </w:rPr>
        <w:t>techshow</w:t>
      </w:r>
      <w:proofErr w:type="spellEnd"/>
      <w:r w:rsidR="003A5EE0">
        <w:rPr>
          <w:rFonts w:asciiTheme="minorBidi" w:eastAsia="Trebuchet MS" w:hAnsiTheme="minorBidi"/>
        </w:rPr>
        <w:t xml:space="preserve"> « Qui va investir dans mon projet ? » sera reconduit pour une deuxième saison. Nous avons déjà lancé l’appel à projet dès le </w:t>
      </w:r>
      <w:r w:rsidR="006F2A75">
        <w:rPr>
          <w:rFonts w:asciiTheme="minorBidi" w:eastAsia="Trebuchet MS" w:hAnsiTheme="minorBidi"/>
        </w:rPr>
        <w:t>29 juin dernier</w:t>
      </w:r>
      <w:r w:rsidR="003A5EE0">
        <w:rPr>
          <w:rFonts w:asciiTheme="minorBidi" w:eastAsia="Trebuchet MS" w:hAnsiTheme="minorBidi"/>
        </w:rPr>
        <w:t xml:space="preserve"> pour recevoir les candidatures des startups marocaines désireuses de prendre part à ce programme ambitieux et inclusif.</w:t>
      </w:r>
    </w:p>
    <w:p w14:paraId="6B545AAF" w14:textId="461869BA" w:rsidR="004B0B99" w:rsidRDefault="004B0B99" w:rsidP="00D2159A">
      <w:pPr>
        <w:pStyle w:val="Paragraphedeliste"/>
        <w:numPr>
          <w:ilvl w:val="0"/>
          <w:numId w:val="1"/>
        </w:numPr>
        <w:shd w:val="clear" w:color="auto" w:fill="FFFFFF"/>
        <w:spacing w:after="240" w:line="253" w:lineRule="atLeast"/>
        <w:ind w:left="714" w:hanging="357"/>
        <w:contextualSpacing w:val="0"/>
        <w:jc w:val="both"/>
        <w:rPr>
          <w:b/>
          <w:bCs/>
        </w:rPr>
      </w:pPr>
      <w:r w:rsidRPr="00D2159A">
        <w:rPr>
          <w:b/>
          <w:bCs/>
        </w:rPr>
        <w:t>Quel est l’apport d</w:t>
      </w:r>
      <w:r w:rsidR="00D2159A" w:rsidRPr="00D2159A">
        <w:rPr>
          <w:b/>
          <w:bCs/>
        </w:rPr>
        <w:t xml:space="preserve">e </w:t>
      </w:r>
      <w:r w:rsidRPr="00D2159A">
        <w:rPr>
          <w:b/>
          <w:bCs/>
        </w:rPr>
        <w:t>inwi dans le cadre de la réalisation de cette émission ?</w:t>
      </w:r>
    </w:p>
    <w:p w14:paraId="4FAD2649" w14:textId="6A6CEBC4" w:rsidR="006F2A75" w:rsidRPr="007507FA" w:rsidRDefault="006F2A75" w:rsidP="007507FA">
      <w:pPr>
        <w:pStyle w:val="Paragraphedeliste"/>
        <w:numPr>
          <w:ilvl w:val="1"/>
          <w:numId w:val="1"/>
        </w:numPr>
        <w:shd w:val="clear" w:color="auto" w:fill="FFFFFF"/>
        <w:spacing w:after="240" w:line="253" w:lineRule="atLeast"/>
        <w:contextualSpacing w:val="0"/>
        <w:jc w:val="both"/>
      </w:pPr>
      <w:r w:rsidRPr="007507FA">
        <w:t>Nous avons accompagné l’ensemble des phases de l’émission, depuis l’étude des dossiers reçus, aux jurys de sélection</w:t>
      </w:r>
      <w:r w:rsidR="00744C4F">
        <w:t>,</w:t>
      </w:r>
      <w:r w:rsidRPr="007507FA">
        <w:t xml:space="preserve"> </w:t>
      </w:r>
      <w:r w:rsidR="00752190" w:rsidRPr="007507FA">
        <w:t xml:space="preserve">aux tournages. Cette implication naturelle reflète notre volonté de faire émerger une nouvelle vague d’acteurs de l’économie numérique portée par des entrepreneurs marocains apportant de nouvelles approches et pratiques innovantes appliquées à différents secteurs. En effet, nous avons collaboré étroitement avec la chaîne nationale 2M ainsi que les </w:t>
      </w:r>
      <w:proofErr w:type="spellStart"/>
      <w:r w:rsidR="00752190" w:rsidRPr="007507FA">
        <w:t>co-producteurs</w:t>
      </w:r>
      <w:proofErr w:type="spellEnd"/>
      <w:r w:rsidR="00752190" w:rsidRPr="007507FA">
        <w:t xml:space="preserve"> smart studio et </w:t>
      </w:r>
      <w:proofErr w:type="spellStart"/>
      <w:r w:rsidR="00752190" w:rsidRPr="007507FA">
        <w:t>LaStartupFactory</w:t>
      </w:r>
      <w:proofErr w:type="spellEnd"/>
      <w:r w:rsidR="00752190" w:rsidRPr="007507FA">
        <w:t xml:space="preserve"> afin de créer la plateforme adéquate permettant de propulser ces jeunes pousses et leur permettre de prendre leur envol.</w:t>
      </w:r>
    </w:p>
    <w:p w14:paraId="0CE61771" w14:textId="77777777" w:rsidR="003A5EE0" w:rsidRDefault="004B0B99" w:rsidP="00D2159A">
      <w:pPr>
        <w:pStyle w:val="Paragraphedeliste"/>
        <w:numPr>
          <w:ilvl w:val="0"/>
          <w:numId w:val="1"/>
        </w:numPr>
        <w:shd w:val="clear" w:color="auto" w:fill="FFFFFF"/>
        <w:spacing w:after="240" w:line="253" w:lineRule="atLeast"/>
        <w:ind w:left="714" w:hanging="357"/>
        <w:contextualSpacing w:val="0"/>
        <w:jc w:val="both"/>
        <w:rPr>
          <w:b/>
          <w:bCs/>
        </w:rPr>
      </w:pPr>
      <w:r w:rsidRPr="00D2159A">
        <w:rPr>
          <w:b/>
          <w:bCs/>
        </w:rPr>
        <w:t>Quelle a été la finalité d’organiser ce genre de compétition et en faire un show télévisé ?</w:t>
      </w:r>
    </w:p>
    <w:p w14:paraId="59C5ECA1" w14:textId="77777777" w:rsidR="003A5EE0" w:rsidRDefault="003A5EE0" w:rsidP="003A5EE0">
      <w:pPr>
        <w:pStyle w:val="Paragraphedeliste"/>
        <w:numPr>
          <w:ilvl w:val="1"/>
          <w:numId w:val="1"/>
        </w:numPr>
        <w:shd w:val="clear" w:color="auto" w:fill="FFFFFF"/>
        <w:spacing w:after="240" w:line="253" w:lineRule="atLeast"/>
        <w:contextualSpacing w:val="0"/>
        <w:jc w:val="both"/>
      </w:pPr>
      <w:r w:rsidRPr="003A5EE0">
        <w:t>« Qui va investir dans mon projet? Spécial startups» répond à un réel besoin chez les jeunes entrepreneurs marocains : celui de faire connaître sa startup, avoir accès aux moyens de financement et bénéficier d’un accompagnement sur mesure par des entrepreneurs à succès.</w:t>
      </w:r>
      <w:r>
        <w:t xml:space="preserve"> </w:t>
      </w:r>
    </w:p>
    <w:p w14:paraId="47728FC2" w14:textId="7D2E2885" w:rsidR="003A5EE0" w:rsidRPr="003A5EE0" w:rsidRDefault="003A5EE0" w:rsidP="003A5EE0">
      <w:pPr>
        <w:pStyle w:val="Paragraphedeliste"/>
        <w:numPr>
          <w:ilvl w:val="1"/>
          <w:numId w:val="1"/>
        </w:numPr>
        <w:pBdr>
          <w:top w:val="nil"/>
          <w:left w:val="nil"/>
          <w:bottom w:val="nil"/>
          <w:right w:val="nil"/>
          <w:between w:val="nil"/>
        </w:pBdr>
        <w:spacing w:line="276" w:lineRule="auto"/>
        <w:jc w:val="both"/>
        <w:rPr>
          <w:rFonts w:ascii="Calibri" w:eastAsia="Calibri" w:hAnsi="Calibri" w:cs="Calibri"/>
          <w:sz w:val="26"/>
          <w:szCs w:val="26"/>
        </w:rPr>
      </w:pPr>
      <w:r>
        <w:rPr>
          <w:rFonts w:ascii="Calibri" w:eastAsia="Calibri" w:hAnsi="Calibri" w:cs="Calibri"/>
          <w:sz w:val="26"/>
          <w:szCs w:val="26"/>
        </w:rPr>
        <w:t xml:space="preserve">Ce programme représente, </w:t>
      </w:r>
      <w:r w:rsidRPr="003A5EE0">
        <w:rPr>
          <w:rFonts w:ascii="Calibri" w:eastAsia="Calibri" w:hAnsi="Calibri" w:cs="Calibri"/>
          <w:sz w:val="26"/>
          <w:szCs w:val="26"/>
        </w:rPr>
        <w:t xml:space="preserve">par ailleurs, une suite logique dans la démarche de l’opérateur inwi en tant qu’acteur majeur du soutien à l’entrepreneuriat digital et innovant. </w:t>
      </w:r>
    </w:p>
    <w:p w14:paraId="1E27D5AD" w14:textId="4886ECFB" w:rsidR="004B0B99" w:rsidRPr="003A5EE0" w:rsidRDefault="004B0B99" w:rsidP="003A5EE0">
      <w:pPr>
        <w:pStyle w:val="Paragraphedeliste"/>
        <w:shd w:val="clear" w:color="auto" w:fill="FFFFFF"/>
        <w:spacing w:after="240" w:line="253" w:lineRule="atLeast"/>
        <w:ind w:left="1440"/>
        <w:contextualSpacing w:val="0"/>
        <w:jc w:val="both"/>
      </w:pPr>
    </w:p>
    <w:p w14:paraId="793D091D" w14:textId="57A6B16E" w:rsidR="004B0B99" w:rsidRDefault="004B0B99" w:rsidP="00D2159A">
      <w:pPr>
        <w:pStyle w:val="Paragraphedeliste"/>
        <w:numPr>
          <w:ilvl w:val="0"/>
          <w:numId w:val="1"/>
        </w:numPr>
        <w:shd w:val="clear" w:color="auto" w:fill="FFFFFF"/>
        <w:spacing w:after="240" w:line="253" w:lineRule="atLeast"/>
        <w:ind w:left="714" w:hanging="357"/>
        <w:contextualSpacing w:val="0"/>
        <w:jc w:val="both"/>
        <w:rPr>
          <w:b/>
          <w:bCs/>
        </w:rPr>
      </w:pPr>
      <w:r w:rsidRPr="00D2159A">
        <w:rPr>
          <w:b/>
          <w:bCs/>
        </w:rPr>
        <w:t xml:space="preserve">Qu’en </w:t>
      </w:r>
      <w:r w:rsidR="00D2159A" w:rsidRPr="00D2159A">
        <w:rPr>
          <w:b/>
          <w:bCs/>
        </w:rPr>
        <w:t>est-il</w:t>
      </w:r>
      <w:r w:rsidRPr="00D2159A">
        <w:rPr>
          <w:b/>
          <w:bCs/>
        </w:rPr>
        <w:t xml:space="preserve"> du soutien d’inwi aux startups </w:t>
      </w:r>
      <w:r w:rsidR="00D2159A" w:rsidRPr="00D2159A">
        <w:rPr>
          <w:b/>
          <w:bCs/>
        </w:rPr>
        <w:t>participantes ?</w:t>
      </w:r>
    </w:p>
    <w:p w14:paraId="26E65E04" w14:textId="5D8E3A78" w:rsidR="006F2A75" w:rsidRPr="007507FA" w:rsidRDefault="006F2A75" w:rsidP="006F2A75">
      <w:pPr>
        <w:pStyle w:val="Paragraphedeliste"/>
        <w:numPr>
          <w:ilvl w:val="1"/>
          <w:numId w:val="1"/>
        </w:numPr>
        <w:shd w:val="clear" w:color="auto" w:fill="FFFFFF"/>
        <w:spacing w:after="240" w:line="253" w:lineRule="atLeast"/>
        <w:contextualSpacing w:val="0"/>
        <w:jc w:val="both"/>
      </w:pPr>
      <w:r w:rsidRPr="007507FA">
        <w:t xml:space="preserve">Nous avons accompagné les entrepreneurs à deux niveaux : D’abord à se préparer et rencontrer des business </w:t>
      </w:r>
      <w:proofErr w:type="spellStart"/>
      <w:r w:rsidRPr="007507FA">
        <w:t>angels</w:t>
      </w:r>
      <w:proofErr w:type="spellEnd"/>
      <w:r w:rsidRPr="007507FA">
        <w:t xml:space="preserve"> qui vont leur apporter un soutien financier et opérationnel</w:t>
      </w:r>
      <w:del w:id="0" w:author="Ismail Bougaillou" w:date="2021-07-27T09:12:00Z">
        <w:r w:rsidRPr="007507FA" w:rsidDel="00744C4F">
          <w:delText>s</w:delText>
        </w:r>
      </w:del>
      <w:r w:rsidRPr="007507FA">
        <w:t xml:space="preserve"> pour accélérer le développement de leurs structures. Nous leur avons aussi permis d’avoir une tribune de forte communication pour se faire connaître auprès des Marocains et gagner en notoriété. Cela va sans dire que ces deux aspects ont permis aux entrepreneurs d’accéder à une plateforme d’accélération de leu</w:t>
      </w:r>
      <w:ins w:id="1" w:author="Ismail Bougaillou" w:date="2021-07-27T09:12:00Z">
        <w:r w:rsidR="00744C4F">
          <w:t>rs</w:t>
        </w:r>
      </w:ins>
      <w:del w:id="2" w:author="Ismail Bougaillou" w:date="2021-07-27T09:12:00Z">
        <w:r w:rsidRPr="007507FA" w:rsidDel="00744C4F">
          <w:delText>sr</w:delText>
        </w:r>
      </w:del>
      <w:r w:rsidRPr="007507FA">
        <w:t xml:space="preserve"> activités qui nous ont conforté quant à l’adéquation de ce type de programmes avec les attentes des entrepreneurs.</w:t>
      </w:r>
    </w:p>
    <w:p w14:paraId="35939160" w14:textId="1BB4D1C4" w:rsidR="004B0B99" w:rsidRDefault="00411D57" w:rsidP="00D2159A">
      <w:pPr>
        <w:pStyle w:val="Paragraphedeliste"/>
        <w:numPr>
          <w:ilvl w:val="0"/>
          <w:numId w:val="1"/>
        </w:numPr>
        <w:shd w:val="clear" w:color="auto" w:fill="FFFFFF"/>
        <w:spacing w:after="240" w:line="253" w:lineRule="atLeast"/>
        <w:ind w:left="714" w:hanging="357"/>
        <w:contextualSpacing w:val="0"/>
        <w:jc w:val="both"/>
        <w:rPr>
          <w:b/>
          <w:bCs/>
        </w:rPr>
      </w:pPr>
      <w:r w:rsidRPr="00D2159A">
        <w:rPr>
          <w:b/>
          <w:bCs/>
        </w:rPr>
        <w:t>Qu’est-ce qui se passe après l’émission ? Comment vous accompagnez les entrepreneurs à atteindre leurs objectifs ?</w:t>
      </w:r>
      <w:r w:rsidR="004B0B99" w:rsidRPr="00D2159A">
        <w:rPr>
          <w:b/>
          <w:bCs/>
        </w:rPr>
        <w:t xml:space="preserve">  </w:t>
      </w:r>
    </w:p>
    <w:p w14:paraId="5F2A9D9E" w14:textId="783B5F23" w:rsidR="006F2A75" w:rsidRPr="007507FA" w:rsidRDefault="006F2A75" w:rsidP="006F2A75">
      <w:pPr>
        <w:pStyle w:val="Paragraphedeliste"/>
        <w:numPr>
          <w:ilvl w:val="1"/>
          <w:numId w:val="1"/>
        </w:numPr>
        <w:shd w:val="clear" w:color="auto" w:fill="FFFFFF"/>
        <w:spacing w:after="240" w:line="253" w:lineRule="atLeast"/>
        <w:contextualSpacing w:val="0"/>
        <w:jc w:val="both"/>
      </w:pPr>
      <w:r w:rsidRPr="007507FA">
        <w:t xml:space="preserve">A travers l’appui des structures spécialisées, nous avons pu accompagner les startups à concrétiser l’entrée au capital des business </w:t>
      </w:r>
      <w:proofErr w:type="spellStart"/>
      <w:r w:rsidRPr="007507FA">
        <w:t>angels</w:t>
      </w:r>
      <w:proofErr w:type="spellEnd"/>
      <w:r w:rsidRPr="007507FA">
        <w:t xml:space="preserve"> à travers un appui personnalisé tout au long du processus juridique de due-dil</w:t>
      </w:r>
      <w:del w:id="3" w:author="Ismail Bougaillou" w:date="2021-07-27T09:13:00Z">
        <w:r w:rsidRPr="007507FA" w:rsidDel="00744C4F">
          <w:delText>l</w:delText>
        </w:r>
      </w:del>
      <w:r w:rsidRPr="007507FA">
        <w:t xml:space="preserve">igence. La rencontre avec les business </w:t>
      </w:r>
      <w:proofErr w:type="spellStart"/>
      <w:r w:rsidRPr="007507FA">
        <w:t>angels</w:t>
      </w:r>
      <w:proofErr w:type="spellEnd"/>
      <w:r w:rsidRPr="007507FA">
        <w:t xml:space="preserve"> et les sessions de travail qui ont suivies ont permis de tracer les objectifs à court et moyen termes et structurer un plan d’action qui permet aux entrepreneurs de se développer et de prendre leur envol.</w:t>
      </w:r>
    </w:p>
    <w:p w14:paraId="793CE2D1" w14:textId="02E012B7" w:rsidR="004B0B99" w:rsidRDefault="004B0B99" w:rsidP="00D2159A">
      <w:pPr>
        <w:pStyle w:val="Paragraphedeliste"/>
        <w:numPr>
          <w:ilvl w:val="0"/>
          <w:numId w:val="1"/>
        </w:numPr>
        <w:shd w:val="clear" w:color="auto" w:fill="FFFFFF"/>
        <w:spacing w:after="240" w:line="253" w:lineRule="atLeast"/>
        <w:ind w:left="714" w:hanging="357"/>
        <w:contextualSpacing w:val="0"/>
        <w:jc w:val="both"/>
        <w:rPr>
          <w:b/>
          <w:bCs/>
        </w:rPr>
      </w:pPr>
      <w:r w:rsidRPr="00D2159A">
        <w:rPr>
          <w:b/>
          <w:bCs/>
        </w:rPr>
        <w:t>Quels sont les axes de la stratégie d’inwi dans le soutien aux startups et à l’innovation ?</w:t>
      </w:r>
    </w:p>
    <w:p w14:paraId="1C521DB1" w14:textId="4923A8AE" w:rsidR="003A5EE0" w:rsidRPr="003A5EE0" w:rsidRDefault="003A5EE0" w:rsidP="003A5EE0">
      <w:pPr>
        <w:pStyle w:val="Paragraphedeliste"/>
        <w:numPr>
          <w:ilvl w:val="1"/>
          <w:numId w:val="1"/>
        </w:numPr>
        <w:shd w:val="clear" w:color="auto" w:fill="FFFFFF"/>
        <w:spacing w:after="240" w:line="253" w:lineRule="atLeast"/>
        <w:contextualSpacing w:val="0"/>
        <w:jc w:val="both"/>
      </w:pPr>
      <w:r w:rsidRPr="003A5EE0">
        <w:t xml:space="preserve">En tant qu’accompagnateur de la transformation digitale de l’économie marocaine et de son inclusion numérique, inwi accompagne le développement et la mise sur le marché de projets digitaux innovants et pérennes via un soutien opérationnel et un accompagnement stratégique offerts aux entrepreneurs marocains. Cette démarche est d’autant plus importante en cette période de crise où le digital joue un rôle central dans la lutte contre les répercussions liées à la COVID19. L’opérateur anime aujourd’hui un écosystème créatif et innovant au service de l’entreprise et des entrepreneurs. A travers le programme « </w:t>
      </w:r>
      <w:proofErr w:type="spellStart"/>
      <w:r w:rsidRPr="003A5EE0">
        <w:t>inwi</w:t>
      </w:r>
      <w:proofErr w:type="spellEnd"/>
      <w:r w:rsidRPr="003A5EE0">
        <w:t xml:space="preserve"> </w:t>
      </w:r>
      <w:proofErr w:type="spellStart"/>
      <w:r w:rsidRPr="003A5EE0">
        <w:t>innov</w:t>
      </w:r>
      <w:proofErr w:type="spellEnd"/>
      <w:r w:rsidRPr="003A5EE0">
        <w:t xml:space="preserve"> », plus de 1000 jeunes entrepreneurs </w:t>
      </w:r>
      <w:ins w:id="4" w:author="Ismail Bougaillou" w:date="2021-07-27T09:15:00Z">
        <w:r w:rsidR="00744C4F">
          <w:t>m</w:t>
        </w:r>
      </w:ins>
      <w:del w:id="5" w:author="Ismail Bougaillou" w:date="2021-07-27T09:15:00Z">
        <w:r w:rsidRPr="003A5EE0" w:rsidDel="00744C4F">
          <w:delText>M</w:delText>
        </w:r>
      </w:del>
      <w:r w:rsidRPr="003A5EE0">
        <w:t>arocains ont été accompagnés et 50 startups ont bénéficié des solutions de l’opérateur pour concrétiser et déployer leurs innovations digitales sur le marché. Chaque année, plus de 200 projets innovants sont étudiés dans le cadre des programmes de soutien à l’innovation digitale initiés par inwi.</w:t>
      </w:r>
    </w:p>
    <w:p w14:paraId="2FD66F0D" w14:textId="44440228" w:rsidR="004B0B99" w:rsidRDefault="004B0B99" w:rsidP="00D2159A">
      <w:pPr>
        <w:pStyle w:val="Paragraphedeliste"/>
        <w:numPr>
          <w:ilvl w:val="0"/>
          <w:numId w:val="1"/>
        </w:numPr>
        <w:shd w:val="clear" w:color="auto" w:fill="FFFFFF"/>
        <w:spacing w:after="240" w:line="253" w:lineRule="atLeast"/>
        <w:ind w:left="714" w:hanging="357"/>
        <w:contextualSpacing w:val="0"/>
        <w:jc w:val="both"/>
        <w:rPr>
          <w:b/>
          <w:bCs/>
        </w:rPr>
      </w:pPr>
      <w:r w:rsidRPr="00D2159A">
        <w:rPr>
          <w:b/>
          <w:bCs/>
        </w:rPr>
        <w:t xml:space="preserve">Quelles sont vos actions et projets à venir toujours dans l’accompagnement des </w:t>
      </w:r>
      <w:r w:rsidR="00D2159A" w:rsidRPr="00D2159A">
        <w:rPr>
          <w:b/>
          <w:bCs/>
        </w:rPr>
        <w:t>startups ?</w:t>
      </w:r>
    </w:p>
    <w:p w14:paraId="0B8EEAA6" w14:textId="1542B4E7" w:rsidR="00177FB1" w:rsidRPr="00177FB1" w:rsidRDefault="00177FB1" w:rsidP="00E0055F">
      <w:pPr>
        <w:pStyle w:val="Paragraphedeliste"/>
        <w:numPr>
          <w:ilvl w:val="1"/>
          <w:numId w:val="1"/>
        </w:numPr>
        <w:shd w:val="clear" w:color="auto" w:fill="FFFFFF"/>
        <w:spacing w:after="240" w:line="253" w:lineRule="atLeast"/>
        <w:contextualSpacing w:val="0"/>
        <w:jc w:val="both"/>
        <w:rPr>
          <w:b/>
          <w:bCs/>
        </w:rPr>
      </w:pPr>
      <w:r>
        <w:t xml:space="preserve">inwi poursuit son engagement pour accompagner au quotidien les entrepreneurs et les porteurs de projets dans toutes les régions du pays. Depuis sa création, inwi a contribué à la mise en place d’un vivier de startups dynamiques, créatrices de valeur dans plusieurs domaines comme l’éducation, le Gaming, la </w:t>
      </w:r>
      <w:proofErr w:type="spellStart"/>
      <w:r>
        <w:t>Civictech</w:t>
      </w:r>
      <w:proofErr w:type="spellEnd"/>
      <w:r>
        <w:t xml:space="preserve"> ou l’action sociale. </w:t>
      </w:r>
    </w:p>
    <w:p w14:paraId="3B22AF40" w14:textId="2B8FEB26" w:rsidR="00177FB1" w:rsidRDefault="00177FB1" w:rsidP="000C2A10">
      <w:pPr>
        <w:pStyle w:val="Paragraphedeliste"/>
        <w:numPr>
          <w:ilvl w:val="1"/>
          <w:numId w:val="1"/>
        </w:numPr>
        <w:shd w:val="clear" w:color="auto" w:fill="FFFFFF"/>
        <w:spacing w:after="240" w:line="253" w:lineRule="atLeast"/>
        <w:contextualSpacing w:val="0"/>
        <w:jc w:val="both"/>
      </w:pPr>
      <w:r w:rsidRPr="00177FB1">
        <w:lastRenderedPageBreak/>
        <w:t xml:space="preserve">Ce soutien passe également par différentes initiatives </w:t>
      </w:r>
      <w:r>
        <w:t xml:space="preserve">que nous menons en partenariat avec des opérateurs de référence dans le domaine de l’entreprenariat et de l’accompagnement comme </w:t>
      </w:r>
      <w:proofErr w:type="spellStart"/>
      <w:r>
        <w:t>Injaz</w:t>
      </w:r>
      <w:proofErr w:type="spellEnd"/>
      <w:r>
        <w:t xml:space="preserve"> Al Maghrib, </w:t>
      </w:r>
      <w:proofErr w:type="spellStart"/>
      <w:r>
        <w:t>La</w:t>
      </w:r>
      <w:ins w:id="6" w:author="Ismail Bougaillou" w:date="2021-07-27T09:16:00Z">
        <w:r w:rsidR="00744C4F">
          <w:t>Startup</w:t>
        </w:r>
      </w:ins>
      <w:r>
        <w:t>Factory</w:t>
      </w:r>
      <w:proofErr w:type="spellEnd"/>
      <w:r>
        <w:t xml:space="preserve"> ou encore le réseau Entreprendre Maroc.</w:t>
      </w:r>
    </w:p>
    <w:p w14:paraId="1AEF26DF" w14:textId="4B3CD404" w:rsidR="00177FB1" w:rsidRPr="00D43EBE" w:rsidRDefault="00177FB1" w:rsidP="00D43EBE">
      <w:pPr>
        <w:pStyle w:val="Paragraphedeliste"/>
        <w:numPr>
          <w:ilvl w:val="1"/>
          <w:numId w:val="1"/>
        </w:numPr>
        <w:shd w:val="clear" w:color="auto" w:fill="FFFFFF"/>
        <w:spacing w:after="240" w:line="253" w:lineRule="atLeast"/>
        <w:jc w:val="both"/>
        <w:rPr>
          <w:rFonts w:cs="Franklin Gothic Book"/>
          <w:color w:val="000000"/>
          <w:sz w:val="23"/>
          <w:szCs w:val="23"/>
        </w:rPr>
      </w:pPr>
      <w:r>
        <w:t xml:space="preserve">Nous organisons chaque année </w:t>
      </w:r>
      <w:proofErr w:type="spellStart"/>
      <w:r>
        <w:t>inwiDays</w:t>
      </w:r>
      <w:proofErr w:type="spellEnd"/>
      <w:r>
        <w:t xml:space="preserve"> qui </w:t>
      </w:r>
      <w:r>
        <w:rPr>
          <w:rFonts w:cs="Franklin Gothic Book"/>
          <w:color w:val="000000"/>
          <w:sz w:val="23"/>
          <w:szCs w:val="23"/>
        </w:rPr>
        <w:t>est un événement phare de la scène digitale et entrepreneuriale. L’objectif est créer une dynamique entrepreneuriale en récompensant les projets les plus innovants. La 9</w:t>
      </w:r>
      <w:r w:rsidRPr="00177FB1">
        <w:rPr>
          <w:rFonts w:cs="Franklin Gothic Book"/>
          <w:color w:val="000000"/>
          <w:sz w:val="23"/>
          <w:szCs w:val="23"/>
          <w:vertAlign w:val="superscript"/>
        </w:rPr>
        <w:t>ème</w:t>
      </w:r>
      <w:r>
        <w:rPr>
          <w:rFonts w:cs="Franklin Gothic Book"/>
          <w:color w:val="000000"/>
          <w:sz w:val="23"/>
          <w:szCs w:val="23"/>
        </w:rPr>
        <w:t xml:space="preserve"> édition, organisée cette année, a célébré </w:t>
      </w:r>
      <w:r w:rsidRPr="00177FB1">
        <w:rPr>
          <w:rFonts w:cs="Franklin Gothic Book"/>
          <w:color w:val="000000"/>
          <w:sz w:val="23"/>
          <w:szCs w:val="23"/>
        </w:rPr>
        <w:t>les startups qui se sont démarquées en 2020, participant à la réinvention de métiers et services adaptés au contexte sanitaire actuel</w:t>
      </w:r>
      <w:r>
        <w:rPr>
          <w:rFonts w:cs="Franklin Gothic Book"/>
          <w:color w:val="000000"/>
          <w:sz w:val="23"/>
          <w:szCs w:val="23"/>
        </w:rPr>
        <w:t>.</w:t>
      </w:r>
      <w:r w:rsidR="00DB283C">
        <w:rPr>
          <w:rFonts w:cs="Franklin Gothic Book"/>
          <w:color w:val="000000"/>
          <w:sz w:val="23"/>
          <w:szCs w:val="23"/>
        </w:rPr>
        <w:t xml:space="preserve"> </w:t>
      </w:r>
      <w:r w:rsidR="00DB283C" w:rsidRPr="00DB283C">
        <w:rPr>
          <w:rFonts w:cs="Franklin Gothic Book"/>
          <w:color w:val="000000"/>
          <w:sz w:val="23"/>
          <w:szCs w:val="23"/>
        </w:rPr>
        <w:t xml:space="preserve">Cette édition a été aussi marquée par une grande annonce : la signature d’une convention de partenariat avec la Banque Africaine de Développement (BAD). </w:t>
      </w:r>
      <w:ins w:id="7" w:author="Ismail Bougaillou" w:date="2021-07-27T09:17:00Z">
        <w:r w:rsidR="00744C4F">
          <w:rPr>
            <w:rFonts w:cs="Franklin Gothic Book"/>
            <w:color w:val="000000"/>
            <w:sz w:val="23"/>
            <w:szCs w:val="23"/>
          </w:rPr>
          <w:br/>
        </w:r>
      </w:ins>
      <w:bookmarkStart w:id="8" w:name="_GoBack"/>
      <w:bookmarkEnd w:id="8"/>
      <w:proofErr w:type="spellStart"/>
      <w:proofErr w:type="gramStart"/>
      <w:r w:rsidR="00DB283C" w:rsidRPr="00D43EBE">
        <w:rPr>
          <w:rFonts w:cs="Franklin Gothic Book"/>
          <w:color w:val="000000"/>
          <w:sz w:val="23"/>
          <w:szCs w:val="23"/>
        </w:rPr>
        <w:t>inwi</w:t>
      </w:r>
      <w:proofErr w:type="spellEnd"/>
      <w:proofErr w:type="gramEnd"/>
      <w:r w:rsidR="00DB283C" w:rsidRPr="00D43EBE">
        <w:rPr>
          <w:rFonts w:cs="Franklin Gothic Book"/>
          <w:color w:val="000000"/>
          <w:sz w:val="23"/>
          <w:szCs w:val="23"/>
        </w:rPr>
        <w:t xml:space="preserve"> et la BAD </w:t>
      </w:r>
      <w:r w:rsidR="00D43EBE" w:rsidRPr="00D43EBE">
        <w:rPr>
          <w:rFonts w:cs="Franklin Gothic Book"/>
          <w:color w:val="000000"/>
          <w:sz w:val="23"/>
          <w:szCs w:val="23"/>
        </w:rPr>
        <w:t>ont joint</w:t>
      </w:r>
      <w:r w:rsidR="00DB283C" w:rsidRPr="00D43EBE">
        <w:rPr>
          <w:rFonts w:cs="Franklin Gothic Book"/>
          <w:color w:val="000000"/>
          <w:sz w:val="23"/>
          <w:szCs w:val="23"/>
        </w:rPr>
        <w:t xml:space="preserve"> ainsi leurs efforts, dans le cadre du programme « Souk At-</w:t>
      </w:r>
      <w:proofErr w:type="spellStart"/>
      <w:r w:rsidR="00DB283C" w:rsidRPr="00D43EBE">
        <w:rPr>
          <w:rFonts w:cs="Franklin Gothic Book"/>
          <w:color w:val="000000"/>
          <w:sz w:val="23"/>
          <w:szCs w:val="23"/>
        </w:rPr>
        <w:t>tanmia</w:t>
      </w:r>
      <w:proofErr w:type="spellEnd"/>
      <w:r w:rsidR="00DB283C" w:rsidRPr="00D43EBE">
        <w:rPr>
          <w:rFonts w:cs="Franklin Gothic Book"/>
          <w:color w:val="000000"/>
          <w:sz w:val="23"/>
          <w:szCs w:val="23"/>
        </w:rPr>
        <w:t xml:space="preserve"> » de la BAD pour accompagner le développement et la mise sur le marché de projets digitaux innovants et pérennes via un soutien opérationnel et un accompagnement stratégique offerts aux entrepreneurs Marocains</w:t>
      </w:r>
      <w:r w:rsidR="00D43EBE">
        <w:rPr>
          <w:rFonts w:cs="Franklin Gothic Book"/>
          <w:color w:val="000000"/>
          <w:sz w:val="23"/>
          <w:szCs w:val="23"/>
        </w:rPr>
        <w:t>.</w:t>
      </w:r>
    </w:p>
    <w:p w14:paraId="19AC55AE" w14:textId="77777777" w:rsidR="00876322" w:rsidRPr="00876322" w:rsidRDefault="00876322" w:rsidP="00876322">
      <w:pPr>
        <w:rPr>
          <w:rFonts w:ascii="Times New Roman" w:eastAsia="Times New Roman" w:hAnsi="Times New Roman" w:cs="Times New Roman"/>
          <w:lang w:val="fr-MA" w:eastAsia="fr-FR"/>
        </w:rPr>
      </w:pPr>
    </w:p>
    <w:p w14:paraId="596E5938" w14:textId="77777777" w:rsidR="0084253D" w:rsidRPr="00876322" w:rsidRDefault="0084253D" w:rsidP="000B4022">
      <w:pPr>
        <w:shd w:val="clear" w:color="auto" w:fill="FFFFFF"/>
        <w:spacing w:after="200" w:line="253" w:lineRule="atLeast"/>
        <w:rPr>
          <w:rFonts w:ascii="Calibri" w:hAnsi="Calibri" w:cs="Times New Roman"/>
          <w:color w:val="222222"/>
          <w:sz w:val="22"/>
          <w:szCs w:val="22"/>
          <w:lang w:val="fr-MA" w:eastAsia="fr-FR"/>
        </w:rPr>
      </w:pPr>
    </w:p>
    <w:p w14:paraId="3C0B2EAB" w14:textId="77777777" w:rsidR="000B4022" w:rsidRDefault="000B4022"/>
    <w:sectPr w:rsidR="000B4022" w:rsidSect="00F77AF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E4543"/>
    <w:multiLevelType w:val="hybridMultilevel"/>
    <w:tmpl w:val="E45406A8"/>
    <w:lvl w:ilvl="0" w:tplc="040C000F">
      <w:start w:val="1"/>
      <w:numFmt w:val="decimal"/>
      <w:lvlText w:val="%1."/>
      <w:lvlJc w:val="left"/>
      <w:pPr>
        <w:ind w:left="720" w:hanging="360"/>
      </w:pPr>
    </w:lvl>
    <w:lvl w:ilvl="1" w:tplc="33B62E70">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smail Bougaillou">
    <w15:presenceInfo w15:providerId="AD" w15:userId="S-1-5-21-65604268-3065782470-1270750562-34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022"/>
    <w:rsid w:val="000B4022"/>
    <w:rsid w:val="00177FB1"/>
    <w:rsid w:val="0030076C"/>
    <w:rsid w:val="003A5EE0"/>
    <w:rsid w:val="00411D57"/>
    <w:rsid w:val="004B0B99"/>
    <w:rsid w:val="006F2A75"/>
    <w:rsid w:val="00744C4F"/>
    <w:rsid w:val="007507FA"/>
    <w:rsid w:val="00752190"/>
    <w:rsid w:val="007765B4"/>
    <w:rsid w:val="0084253D"/>
    <w:rsid w:val="00876322"/>
    <w:rsid w:val="00D2159A"/>
    <w:rsid w:val="00D43EBE"/>
    <w:rsid w:val="00DB283C"/>
    <w:rsid w:val="00F631B9"/>
    <w:rsid w:val="00F77AF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955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4080359549139768541msolistparagraph">
    <w:name w:val="m_4080359549139768541msolistparagraph"/>
    <w:basedOn w:val="Normal"/>
    <w:rsid w:val="0084253D"/>
    <w:pPr>
      <w:spacing w:before="100" w:beforeAutospacing="1" w:after="100" w:afterAutospacing="1"/>
    </w:pPr>
    <w:rPr>
      <w:rFonts w:ascii="Times New Roman" w:eastAsia="Times New Roman" w:hAnsi="Times New Roman" w:cs="Times New Roman"/>
      <w:lang w:val="fr-MA" w:eastAsia="fr-FR"/>
    </w:rPr>
  </w:style>
  <w:style w:type="paragraph" w:styleId="Paragraphedeliste">
    <w:name w:val="List Paragraph"/>
    <w:basedOn w:val="Normal"/>
    <w:uiPriority w:val="34"/>
    <w:qFormat/>
    <w:rsid w:val="0084253D"/>
    <w:pPr>
      <w:ind w:left="720"/>
      <w:contextualSpacing/>
    </w:pPr>
  </w:style>
  <w:style w:type="paragraph" w:styleId="Textedebulles">
    <w:name w:val="Balloon Text"/>
    <w:basedOn w:val="Normal"/>
    <w:link w:val="TextedebullesCar"/>
    <w:uiPriority w:val="99"/>
    <w:semiHidden/>
    <w:unhideWhenUsed/>
    <w:rsid w:val="007507FA"/>
    <w:rPr>
      <w:rFonts w:ascii="Segoe UI" w:hAnsi="Segoe UI" w:cs="Segoe UI"/>
      <w:sz w:val="18"/>
      <w:szCs w:val="18"/>
    </w:rPr>
  </w:style>
  <w:style w:type="character" w:customStyle="1" w:styleId="TextedebullesCar">
    <w:name w:val="Texte de bulles Car"/>
    <w:basedOn w:val="Policepardfaut"/>
    <w:link w:val="Textedebulles"/>
    <w:uiPriority w:val="99"/>
    <w:semiHidden/>
    <w:rsid w:val="007507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050981">
      <w:bodyDiv w:val="1"/>
      <w:marLeft w:val="0"/>
      <w:marRight w:val="0"/>
      <w:marTop w:val="0"/>
      <w:marBottom w:val="0"/>
      <w:divBdr>
        <w:top w:val="none" w:sz="0" w:space="0" w:color="auto"/>
        <w:left w:val="none" w:sz="0" w:space="0" w:color="auto"/>
        <w:bottom w:val="none" w:sz="0" w:space="0" w:color="auto"/>
        <w:right w:val="none" w:sz="0" w:space="0" w:color="auto"/>
      </w:divBdr>
      <w:divsChild>
        <w:div w:id="337343543">
          <w:marLeft w:val="0"/>
          <w:marRight w:val="0"/>
          <w:marTop w:val="0"/>
          <w:marBottom w:val="0"/>
          <w:divBdr>
            <w:top w:val="none" w:sz="0" w:space="0" w:color="auto"/>
            <w:left w:val="none" w:sz="0" w:space="0" w:color="auto"/>
            <w:bottom w:val="none" w:sz="0" w:space="0" w:color="auto"/>
            <w:right w:val="none" w:sz="0" w:space="0" w:color="auto"/>
          </w:divBdr>
        </w:div>
        <w:div w:id="377972127">
          <w:marLeft w:val="0"/>
          <w:marRight w:val="0"/>
          <w:marTop w:val="0"/>
          <w:marBottom w:val="0"/>
          <w:divBdr>
            <w:top w:val="none" w:sz="0" w:space="0" w:color="auto"/>
            <w:left w:val="none" w:sz="0" w:space="0" w:color="auto"/>
            <w:bottom w:val="none" w:sz="0" w:space="0" w:color="auto"/>
            <w:right w:val="none" w:sz="0" w:space="0" w:color="auto"/>
          </w:divBdr>
        </w:div>
        <w:div w:id="937785850">
          <w:marLeft w:val="0"/>
          <w:marRight w:val="0"/>
          <w:marTop w:val="0"/>
          <w:marBottom w:val="0"/>
          <w:divBdr>
            <w:top w:val="none" w:sz="0" w:space="0" w:color="auto"/>
            <w:left w:val="none" w:sz="0" w:space="0" w:color="auto"/>
            <w:bottom w:val="none" w:sz="0" w:space="0" w:color="auto"/>
            <w:right w:val="none" w:sz="0" w:space="0" w:color="auto"/>
          </w:divBdr>
        </w:div>
        <w:div w:id="201407105">
          <w:marLeft w:val="0"/>
          <w:marRight w:val="0"/>
          <w:marTop w:val="0"/>
          <w:marBottom w:val="0"/>
          <w:divBdr>
            <w:top w:val="none" w:sz="0" w:space="0" w:color="auto"/>
            <w:left w:val="none" w:sz="0" w:space="0" w:color="auto"/>
            <w:bottom w:val="none" w:sz="0" w:space="0" w:color="auto"/>
            <w:right w:val="none" w:sz="0" w:space="0" w:color="auto"/>
          </w:divBdr>
        </w:div>
        <w:div w:id="174465701">
          <w:marLeft w:val="0"/>
          <w:marRight w:val="0"/>
          <w:marTop w:val="0"/>
          <w:marBottom w:val="0"/>
          <w:divBdr>
            <w:top w:val="none" w:sz="0" w:space="0" w:color="auto"/>
            <w:left w:val="none" w:sz="0" w:space="0" w:color="auto"/>
            <w:bottom w:val="none" w:sz="0" w:space="0" w:color="auto"/>
            <w:right w:val="none" w:sz="0" w:space="0" w:color="auto"/>
          </w:divBdr>
        </w:div>
        <w:div w:id="847600866">
          <w:marLeft w:val="0"/>
          <w:marRight w:val="0"/>
          <w:marTop w:val="0"/>
          <w:marBottom w:val="0"/>
          <w:divBdr>
            <w:top w:val="none" w:sz="0" w:space="0" w:color="auto"/>
            <w:left w:val="none" w:sz="0" w:space="0" w:color="auto"/>
            <w:bottom w:val="none" w:sz="0" w:space="0" w:color="auto"/>
            <w:right w:val="none" w:sz="0" w:space="0" w:color="auto"/>
          </w:divBdr>
        </w:div>
        <w:div w:id="2048525327">
          <w:marLeft w:val="0"/>
          <w:marRight w:val="0"/>
          <w:marTop w:val="0"/>
          <w:marBottom w:val="0"/>
          <w:divBdr>
            <w:top w:val="none" w:sz="0" w:space="0" w:color="auto"/>
            <w:left w:val="none" w:sz="0" w:space="0" w:color="auto"/>
            <w:bottom w:val="none" w:sz="0" w:space="0" w:color="auto"/>
            <w:right w:val="none" w:sz="0" w:space="0" w:color="auto"/>
          </w:divBdr>
        </w:div>
        <w:div w:id="1313832731">
          <w:marLeft w:val="0"/>
          <w:marRight w:val="0"/>
          <w:marTop w:val="0"/>
          <w:marBottom w:val="0"/>
          <w:divBdr>
            <w:top w:val="none" w:sz="0" w:space="0" w:color="auto"/>
            <w:left w:val="none" w:sz="0" w:space="0" w:color="auto"/>
            <w:bottom w:val="none" w:sz="0" w:space="0" w:color="auto"/>
            <w:right w:val="none" w:sz="0" w:space="0" w:color="auto"/>
          </w:divBdr>
        </w:div>
        <w:div w:id="1526211281">
          <w:marLeft w:val="0"/>
          <w:marRight w:val="0"/>
          <w:marTop w:val="0"/>
          <w:marBottom w:val="0"/>
          <w:divBdr>
            <w:top w:val="none" w:sz="0" w:space="0" w:color="auto"/>
            <w:left w:val="none" w:sz="0" w:space="0" w:color="auto"/>
            <w:bottom w:val="none" w:sz="0" w:space="0" w:color="auto"/>
            <w:right w:val="none" w:sz="0" w:space="0" w:color="auto"/>
          </w:divBdr>
        </w:div>
        <w:div w:id="733091131">
          <w:marLeft w:val="0"/>
          <w:marRight w:val="0"/>
          <w:marTop w:val="0"/>
          <w:marBottom w:val="0"/>
          <w:divBdr>
            <w:top w:val="none" w:sz="0" w:space="0" w:color="auto"/>
            <w:left w:val="none" w:sz="0" w:space="0" w:color="auto"/>
            <w:bottom w:val="none" w:sz="0" w:space="0" w:color="auto"/>
            <w:right w:val="none" w:sz="0" w:space="0" w:color="auto"/>
          </w:divBdr>
        </w:div>
        <w:div w:id="2822075">
          <w:marLeft w:val="0"/>
          <w:marRight w:val="0"/>
          <w:marTop w:val="0"/>
          <w:marBottom w:val="0"/>
          <w:divBdr>
            <w:top w:val="none" w:sz="0" w:space="0" w:color="auto"/>
            <w:left w:val="none" w:sz="0" w:space="0" w:color="auto"/>
            <w:bottom w:val="none" w:sz="0" w:space="0" w:color="auto"/>
            <w:right w:val="none" w:sz="0" w:space="0" w:color="auto"/>
          </w:divBdr>
        </w:div>
      </w:divsChild>
    </w:div>
    <w:div w:id="1007370168">
      <w:bodyDiv w:val="1"/>
      <w:marLeft w:val="0"/>
      <w:marRight w:val="0"/>
      <w:marTop w:val="0"/>
      <w:marBottom w:val="0"/>
      <w:divBdr>
        <w:top w:val="none" w:sz="0" w:space="0" w:color="auto"/>
        <w:left w:val="none" w:sz="0" w:space="0" w:color="auto"/>
        <w:bottom w:val="none" w:sz="0" w:space="0" w:color="auto"/>
        <w:right w:val="none" w:sz="0" w:space="0" w:color="auto"/>
      </w:divBdr>
    </w:div>
    <w:div w:id="1168866972">
      <w:bodyDiv w:val="1"/>
      <w:marLeft w:val="0"/>
      <w:marRight w:val="0"/>
      <w:marTop w:val="0"/>
      <w:marBottom w:val="0"/>
      <w:divBdr>
        <w:top w:val="none" w:sz="0" w:space="0" w:color="auto"/>
        <w:left w:val="none" w:sz="0" w:space="0" w:color="auto"/>
        <w:bottom w:val="none" w:sz="0" w:space="0" w:color="auto"/>
        <w:right w:val="none" w:sz="0" w:space="0" w:color="auto"/>
      </w:divBdr>
      <w:divsChild>
        <w:div w:id="1301958536">
          <w:marLeft w:val="0"/>
          <w:marRight w:val="0"/>
          <w:marTop w:val="0"/>
          <w:marBottom w:val="0"/>
          <w:divBdr>
            <w:top w:val="none" w:sz="0" w:space="0" w:color="auto"/>
            <w:left w:val="none" w:sz="0" w:space="0" w:color="auto"/>
            <w:bottom w:val="none" w:sz="0" w:space="0" w:color="auto"/>
            <w:right w:val="none" w:sz="0" w:space="0" w:color="auto"/>
          </w:divBdr>
        </w:div>
      </w:divsChild>
    </w:div>
    <w:div w:id="1352492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947</Words>
  <Characters>5210</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Ismail Bougaillou</cp:lastModifiedBy>
  <cp:revision>2</cp:revision>
  <dcterms:created xsi:type="dcterms:W3CDTF">2021-07-27T08:17:00Z</dcterms:created>
  <dcterms:modified xsi:type="dcterms:W3CDTF">2021-07-27T08:17:00Z</dcterms:modified>
</cp:coreProperties>
</file>