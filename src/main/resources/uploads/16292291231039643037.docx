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27E" w:rsidRDefault="00DD2818" w:rsidP="00DD2818">
      <w:pPr>
        <w:pStyle w:val="Textbody"/>
        <w:spacing w:after="0"/>
        <w:rPr>
          <w:rFonts w:ascii="Arial" w:hAnsi="Arial"/>
          <w:b/>
          <w:bCs/>
          <w:sz w:val="44"/>
          <w:szCs w:val="44"/>
        </w:rPr>
      </w:pPr>
      <w:r>
        <w:rPr>
          <w:rFonts w:ascii="Arial" w:hAnsi="Arial"/>
          <w:b/>
          <w:bCs/>
          <w:sz w:val="44"/>
          <w:szCs w:val="44"/>
        </w:rPr>
        <w:t>Franc succès du 1</w:t>
      </w:r>
      <w:r w:rsidRPr="00DD2818">
        <w:rPr>
          <w:rFonts w:ascii="Arial" w:hAnsi="Arial"/>
          <w:b/>
          <w:bCs/>
          <w:sz w:val="44"/>
          <w:szCs w:val="44"/>
          <w:vertAlign w:val="superscript"/>
        </w:rPr>
        <w:t>er</w:t>
      </w:r>
      <w:r>
        <w:rPr>
          <w:rFonts w:ascii="Arial" w:hAnsi="Arial"/>
          <w:b/>
          <w:bCs/>
          <w:sz w:val="44"/>
          <w:szCs w:val="44"/>
        </w:rPr>
        <w:t xml:space="preserve"> prime de l’émission </w:t>
      </w:r>
      <w:r w:rsidR="00E07F0B">
        <w:rPr>
          <w:rFonts w:ascii="Arial" w:hAnsi="Arial"/>
          <w:b/>
          <w:bCs/>
          <w:sz w:val="44"/>
          <w:szCs w:val="44"/>
        </w:rPr>
        <w:t>«</w:t>
      </w:r>
      <w:r w:rsidR="00E07F0B">
        <w:rPr>
          <w:rFonts w:ascii="Arial" w:hAnsi="Arial"/>
          <w:b/>
          <w:bCs/>
          <w:i/>
          <w:iCs/>
          <w:sz w:val="44"/>
          <w:szCs w:val="44"/>
        </w:rPr>
        <w:t xml:space="preserve">Qui veut investir </w:t>
      </w:r>
      <w:r w:rsidR="004035D9">
        <w:rPr>
          <w:rFonts w:ascii="Arial" w:hAnsi="Arial"/>
          <w:b/>
          <w:bCs/>
          <w:i/>
          <w:iCs/>
          <w:sz w:val="44"/>
          <w:szCs w:val="44"/>
        </w:rPr>
        <w:t>dans mon</w:t>
      </w:r>
      <w:r w:rsidR="00E07F0B">
        <w:rPr>
          <w:rFonts w:ascii="Arial" w:hAnsi="Arial"/>
          <w:b/>
          <w:bCs/>
          <w:i/>
          <w:iCs/>
          <w:sz w:val="44"/>
          <w:szCs w:val="44"/>
        </w:rPr>
        <w:t xml:space="preserve"> projet</w:t>
      </w:r>
      <w:r>
        <w:rPr>
          <w:rFonts w:ascii="Arial" w:hAnsi="Arial"/>
          <w:b/>
          <w:bCs/>
          <w:i/>
          <w:iCs/>
          <w:sz w:val="44"/>
          <w:szCs w:val="44"/>
        </w:rPr>
        <w:t> ? Spécial Startups</w:t>
      </w:r>
      <w:r w:rsidR="00E07F0B">
        <w:rPr>
          <w:rFonts w:ascii="Arial" w:hAnsi="Arial"/>
          <w:b/>
          <w:bCs/>
          <w:sz w:val="44"/>
          <w:szCs w:val="44"/>
        </w:rPr>
        <w:t>»</w:t>
      </w:r>
    </w:p>
    <w:p w:rsidR="0012327E" w:rsidRDefault="0012327E">
      <w:pPr>
        <w:pStyle w:val="Textbody"/>
        <w:spacing w:after="0"/>
        <w:rPr>
          <w:rFonts w:ascii="Arial" w:hAnsi="Arial"/>
          <w:sz w:val="28"/>
          <w:szCs w:val="28"/>
        </w:rPr>
      </w:pPr>
    </w:p>
    <w:p w:rsidR="00DD2818" w:rsidRDefault="00DD2818" w:rsidP="00DD2818">
      <w:pPr>
        <w:pStyle w:val="Textbody"/>
        <w:spacing w:after="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Le 1</w:t>
      </w:r>
      <w:r w:rsidRPr="00DD2818">
        <w:rPr>
          <w:rFonts w:ascii="Arial" w:hAnsi="Arial"/>
          <w:sz w:val="28"/>
          <w:szCs w:val="28"/>
          <w:vertAlign w:val="superscript"/>
        </w:rPr>
        <w:t>er</w:t>
      </w:r>
      <w:r>
        <w:rPr>
          <w:rFonts w:ascii="Arial" w:hAnsi="Arial"/>
          <w:sz w:val="28"/>
          <w:szCs w:val="28"/>
        </w:rPr>
        <w:t xml:space="preserve"> prime de l’émission « Qui va investir dans mon projet ? Spécial Startups », 1</w:t>
      </w:r>
      <w:r w:rsidRPr="00DD2818">
        <w:rPr>
          <w:rFonts w:ascii="Arial" w:hAnsi="Arial"/>
          <w:sz w:val="28"/>
          <w:szCs w:val="28"/>
          <w:vertAlign w:val="superscript"/>
        </w:rPr>
        <w:t>er</w:t>
      </w:r>
      <w:r>
        <w:rPr>
          <w:rFonts w:ascii="Arial" w:hAnsi="Arial"/>
          <w:sz w:val="28"/>
          <w:szCs w:val="28"/>
        </w:rPr>
        <w:t xml:space="preserve"> techshow maghrébin dédié à la Startup, a tenu toute ses promesses. L’émission, dans sa première diffusion, a été suivie par plus de 3 millions de téléspectateurs. </w:t>
      </w:r>
    </w:p>
    <w:p w:rsidR="00DD2818" w:rsidRDefault="00DD2818">
      <w:pPr>
        <w:pStyle w:val="Textbody"/>
        <w:spacing w:after="0"/>
        <w:rPr>
          <w:rFonts w:ascii="Arial" w:hAnsi="Arial"/>
          <w:sz w:val="28"/>
          <w:szCs w:val="28"/>
        </w:rPr>
      </w:pPr>
    </w:p>
    <w:p w:rsidR="00570046" w:rsidRDefault="00570046" w:rsidP="00731A95">
      <w:pPr>
        <w:pStyle w:val="Textbody"/>
        <w:spacing w:after="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Lancé par 2M en partenariat avec inwi, ce programme inclusif dédié à la startup,</w:t>
      </w:r>
      <w:r w:rsidR="00731A95">
        <w:rPr>
          <w:rFonts w:ascii="Arial" w:hAnsi="Arial"/>
          <w:sz w:val="28"/>
          <w:szCs w:val="28"/>
        </w:rPr>
        <w:t xml:space="preserve"> est la matérialisation parfaite de l’engagement des deux partenaires pour </w:t>
      </w:r>
      <w:r w:rsidRPr="00DD00A9">
        <w:rPr>
          <w:rFonts w:ascii="Arial" w:hAnsi="Arial"/>
          <w:sz w:val="28"/>
          <w:szCs w:val="28"/>
        </w:rPr>
        <w:t xml:space="preserve">la mise en avant de la nouvelle économie digitale et </w:t>
      </w:r>
      <w:r w:rsidR="00731A95">
        <w:rPr>
          <w:rFonts w:ascii="Arial" w:hAnsi="Arial"/>
          <w:sz w:val="28"/>
          <w:szCs w:val="28"/>
        </w:rPr>
        <w:t xml:space="preserve">le </w:t>
      </w:r>
      <w:r w:rsidRPr="00DD00A9">
        <w:rPr>
          <w:rFonts w:ascii="Arial" w:hAnsi="Arial"/>
          <w:sz w:val="28"/>
          <w:szCs w:val="28"/>
        </w:rPr>
        <w:t>soutien</w:t>
      </w:r>
      <w:r w:rsidR="00731A95">
        <w:rPr>
          <w:rFonts w:ascii="Arial" w:hAnsi="Arial"/>
          <w:sz w:val="28"/>
          <w:szCs w:val="28"/>
        </w:rPr>
        <w:t xml:space="preserve"> de</w:t>
      </w:r>
      <w:r w:rsidRPr="00DD00A9">
        <w:rPr>
          <w:rFonts w:ascii="Arial" w:hAnsi="Arial"/>
          <w:sz w:val="28"/>
          <w:szCs w:val="28"/>
        </w:rPr>
        <w:t xml:space="preserve"> la croissance des startups marocaines</w:t>
      </w:r>
      <w:r>
        <w:rPr>
          <w:rFonts w:ascii="Arial" w:hAnsi="Arial"/>
          <w:sz w:val="28"/>
          <w:szCs w:val="28"/>
        </w:rPr>
        <w:t xml:space="preserve">. </w:t>
      </w:r>
    </w:p>
    <w:p w:rsidR="00570046" w:rsidRDefault="00570046" w:rsidP="00570046">
      <w:pPr>
        <w:pStyle w:val="Textbody"/>
        <w:spacing w:after="0"/>
        <w:jc w:val="both"/>
        <w:rPr>
          <w:rFonts w:ascii="Arial" w:hAnsi="Arial"/>
          <w:sz w:val="28"/>
          <w:szCs w:val="28"/>
        </w:rPr>
      </w:pPr>
    </w:p>
    <w:p w:rsidR="00731A95" w:rsidRPr="00137594" w:rsidRDefault="00731A95" w:rsidP="00731A95">
      <w:pPr>
        <w:pStyle w:val="Textbody"/>
        <w:spacing w:after="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Ainsi, m</w:t>
      </w:r>
      <w:r w:rsidR="00DD2818">
        <w:rPr>
          <w:rFonts w:ascii="Arial" w:hAnsi="Arial"/>
          <w:sz w:val="28"/>
          <w:szCs w:val="28"/>
        </w:rPr>
        <w:t>ardi 24 novembre,</w:t>
      </w:r>
      <w:r w:rsidR="000A729B">
        <w:rPr>
          <w:rFonts w:ascii="Arial" w:hAnsi="Arial"/>
          <w:sz w:val="28"/>
          <w:szCs w:val="28"/>
        </w:rPr>
        <w:t xml:space="preserve"> en prime time, des jeunes entrepreneurs représentant 4 startups ambitieuses étai</w:t>
      </w:r>
      <w:r>
        <w:rPr>
          <w:rFonts w:ascii="Arial" w:hAnsi="Arial"/>
          <w:sz w:val="28"/>
          <w:szCs w:val="28"/>
        </w:rPr>
        <w:t>ent</w:t>
      </w:r>
      <w:r w:rsidR="000A729B">
        <w:rPr>
          <w:rFonts w:ascii="Arial" w:hAnsi="Arial"/>
          <w:sz w:val="28"/>
          <w:szCs w:val="28"/>
        </w:rPr>
        <w:t xml:space="preserve"> au défi de convaincre le jury, composé de 5</w:t>
      </w:r>
      <w:r w:rsidR="000A729B" w:rsidRPr="000A729B">
        <w:rPr>
          <w:rFonts w:ascii="Arial" w:hAnsi="Arial"/>
          <w:sz w:val="28"/>
          <w:szCs w:val="28"/>
        </w:rPr>
        <w:t xml:space="preserve"> </w:t>
      </w:r>
      <w:r w:rsidR="000A729B">
        <w:rPr>
          <w:rFonts w:ascii="Arial" w:hAnsi="Arial"/>
          <w:sz w:val="28"/>
          <w:szCs w:val="28"/>
        </w:rPr>
        <w:t xml:space="preserve">investisseurs marocains à succès, pour les convaincre de </w:t>
      </w:r>
      <w:r>
        <w:rPr>
          <w:rFonts w:ascii="Arial" w:hAnsi="Arial"/>
          <w:sz w:val="28"/>
          <w:szCs w:val="28"/>
        </w:rPr>
        <w:t>financer leurs projets et soutenir son</w:t>
      </w:r>
      <w:r w:rsidRPr="00137594">
        <w:rPr>
          <w:rFonts w:ascii="Arial" w:hAnsi="Arial"/>
          <w:sz w:val="28"/>
          <w:szCs w:val="28"/>
        </w:rPr>
        <w:t xml:space="preserve"> développement.</w:t>
      </w:r>
    </w:p>
    <w:p w:rsidR="00570046" w:rsidRDefault="000A729B" w:rsidP="00731A95">
      <w:pPr>
        <w:pStyle w:val="Textbody"/>
        <w:spacing w:after="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. </w:t>
      </w:r>
    </w:p>
    <w:p w:rsidR="00DD2818" w:rsidRDefault="000A729B" w:rsidP="002F1277">
      <w:pPr>
        <w:pStyle w:val="Textbody"/>
        <w:spacing w:after="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Au final, </w:t>
      </w:r>
      <w:r w:rsidR="00E63078">
        <w:rPr>
          <w:rFonts w:ascii="Arial" w:hAnsi="Arial"/>
          <w:sz w:val="28"/>
          <w:szCs w:val="28"/>
        </w:rPr>
        <w:t>l</w:t>
      </w:r>
      <w:r w:rsidR="00216E77">
        <w:rPr>
          <w:rFonts w:ascii="Arial" w:hAnsi="Arial"/>
          <w:sz w:val="28"/>
          <w:szCs w:val="28"/>
        </w:rPr>
        <w:t xml:space="preserve">ors de ce </w:t>
      </w:r>
      <w:r w:rsidR="00E63078">
        <w:rPr>
          <w:rFonts w:ascii="Arial" w:hAnsi="Arial"/>
          <w:sz w:val="28"/>
          <w:szCs w:val="28"/>
        </w:rPr>
        <w:t>1</w:t>
      </w:r>
      <w:r w:rsidR="00E63078" w:rsidRPr="00E63078">
        <w:rPr>
          <w:rFonts w:ascii="Arial" w:hAnsi="Arial"/>
          <w:sz w:val="28"/>
          <w:szCs w:val="28"/>
          <w:vertAlign w:val="superscript"/>
        </w:rPr>
        <w:t>er</w:t>
      </w:r>
      <w:r w:rsidR="00E63078">
        <w:rPr>
          <w:rFonts w:ascii="Arial" w:hAnsi="Arial"/>
          <w:sz w:val="28"/>
          <w:szCs w:val="28"/>
        </w:rPr>
        <w:t xml:space="preserve"> Prime</w:t>
      </w:r>
      <w:r w:rsidR="00216E77">
        <w:rPr>
          <w:rFonts w:ascii="Arial" w:hAnsi="Arial"/>
          <w:sz w:val="28"/>
          <w:szCs w:val="28"/>
        </w:rPr>
        <w:t xml:space="preserve">, </w:t>
      </w:r>
      <w:r>
        <w:rPr>
          <w:rFonts w:ascii="Arial" w:hAnsi="Arial"/>
          <w:sz w:val="28"/>
          <w:szCs w:val="28"/>
        </w:rPr>
        <w:t xml:space="preserve">3 startups </w:t>
      </w:r>
      <w:del w:id="0" w:author="Rida Chahoud" w:date="2020-11-26T15:01:00Z">
        <w:r w:rsidDel="002F1277">
          <w:rPr>
            <w:rFonts w:ascii="Arial" w:hAnsi="Arial"/>
            <w:sz w:val="28"/>
            <w:szCs w:val="28"/>
          </w:rPr>
          <w:delText>ont ré</w:delText>
        </w:r>
        <w:r w:rsidR="000F038E" w:rsidDel="002F1277">
          <w:rPr>
            <w:rFonts w:ascii="Arial" w:hAnsi="Arial"/>
            <w:sz w:val="28"/>
            <w:szCs w:val="28"/>
          </w:rPr>
          <w:delText>ussi à lever</w:delText>
        </w:r>
      </w:del>
      <w:ins w:id="1" w:author="Rida Chahoud" w:date="2020-11-26T15:01:00Z">
        <w:r w:rsidR="002F1277">
          <w:rPr>
            <w:rFonts w:ascii="Arial" w:hAnsi="Arial"/>
            <w:sz w:val="28"/>
            <w:szCs w:val="28"/>
          </w:rPr>
          <w:t>se sont vu proposer</w:t>
        </w:r>
      </w:ins>
      <w:ins w:id="2" w:author="Rida Chahoud" w:date="2020-11-26T15:02:00Z">
        <w:r w:rsidR="00EE105E">
          <w:rPr>
            <w:rFonts w:ascii="Arial" w:hAnsi="Arial"/>
            <w:sz w:val="28"/>
            <w:szCs w:val="28"/>
          </w:rPr>
          <w:t xml:space="preserve"> un total de</w:t>
        </w:r>
      </w:ins>
      <w:bookmarkStart w:id="3" w:name="_GoBack"/>
      <w:bookmarkEnd w:id="3"/>
      <w:r w:rsidR="000F038E">
        <w:rPr>
          <w:rFonts w:ascii="Arial" w:hAnsi="Arial"/>
          <w:sz w:val="28"/>
          <w:szCs w:val="28"/>
        </w:rPr>
        <w:t xml:space="preserve"> 1,4 millions de Dh auprès des investisseurs et par le concours du fonds « Innov Invest » de la Caisse Centrale de Garantie.</w:t>
      </w:r>
    </w:p>
    <w:p w:rsidR="000F038E" w:rsidRDefault="000F038E" w:rsidP="000F038E">
      <w:pPr>
        <w:pStyle w:val="Textbody"/>
        <w:spacing w:after="0"/>
        <w:jc w:val="both"/>
        <w:rPr>
          <w:rFonts w:ascii="Arial" w:hAnsi="Arial"/>
          <w:sz w:val="28"/>
          <w:szCs w:val="28"/>
        </w:rPr>
      </w:pPr>
    </w:p>
    <w:p w:rsidR="000F038E" w:rsidRPr="00570046" w:rsidRDefault="000F038E" w:rsidP="000F038E">
      <w:pPr>
        <w:pStyle w:val="Textbody"/>
        <w:spacing w:after="0"/>
        <w:jc w:val="both"/>
        <w:rPr>
          <w:rFonts w:ascii="Arial" w:hAnsi="Arial"/>
          <w:b/>
          <w:bCs/>
          <w:sz w:val="28"/>
          <w:szCs w:val="28"/>
        </w:rPr>
      </w:pPr>
      <w:r w:rsidRPr="00570046">
        <w:rPr>
          <w:rFonts w:ascii="Arial" w:hAnsi="Arial"/>
          <w:b/>
          <w:bCs/>
          <w:sz w:val="28"/>
          <w:szCs w:val="28"/>
        </w:rPr>
        <w:t>Startups accompagnées lors du 1</w:t>
      </w:r>
      <w:r w:rsidRPr="00570046">
        <w:rPr>
          <w:rFonts w:ascii="Arial" w:hAnsi="Arial"/>
          <w:b/>
          <w:bCs/>
          <w:sz w:val="28"/>
          <w:szCs w:val="28"/>
          <w:vertAlign w:val="superscript"/>
        </w:rPr>
        <w:t>er</w:t>
      </w:r>
      <w:r w:rsidRPr="00570046">
        <w:rPr>
          <w:rFonts w:ascii="Arial" w:hAnsi="Arial"/>
          <w:b/>
          <w:bCs/>
          <w:sz w:val="28"/>
          <w:szCs w:val="28"/>
        </w:rPr>
        <w:t xml:space="preserve"> prime :</w:t>
      </w:r>
    </w:p>
    <w:p w:rsidR="000F038E" w:rsidRDefault="000F038E" w:rsidP="000F038E">
      <w:pPr>
        <w:pStyle w:val="Textbody"/>
        <w:spacing w:after="0"/>
        <w:jc w:val="both"/>
        <w:rPr>
          <w:rFonts w:ascii="Arial" w:hAnsi="Arial"/>
          <w:sz w:val="28"/>
          <w:szCs w:val="28"/>
        </w:rPr>
      </w:pPr>
    </w:p>
    <w:p w:rsidR="000F038E" w:rsidRDefault="000F038E" w:rsidP="000F038E">
      <w:pPr>
        <w:pStyle w:val="Textbody"/>
        <w:numPr>
          <w:ilvl w:val="0"/>
          <w:numId w:val="1"/>
        </w:numPr>
        <w:spacing w:after="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 xml:space="preserve">SaWeblia, </w:t>
      </w:r>
      <w:r>
        <w:rPr>
          <w:rFonts w:ascii="Arial" w:hAnsi="Arial"/>
          <w:sz w:val="28"/>
          <w:szCs w:val="28"/>
        </w:rPr>
        <w:t>plateforme digitale pour les travaux de maintenance ou de réparation à domicile ;</w:t>
      </w:r>
    </w:p>
    <w:p w:rsidR="00570046" w:rsidRPr="00216E77" w:rsidRDefault="000F038E" w:rsidP="00216E77">
      <w:pPr>
        <w:pStyle w:val="Textbody"/>
        <w:numPr>
          <w:ilvl w:val="0"/>
          <w:numId w:val="1"/>
        </w:numPr>
        <w:spacing w:after="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 xml:space="preserve">Nalida Power, </w:t>
      </w:r>
      <w:r w:rsidR="00570046" w:rsidRPr="00570046">
        <w:rPr>
          <w:rFonts w:ascii="Arial" w:hAnsi="Arial"/>
          <w:sz w:val="28"/>
          <w:szCs w:val="28"/>
        </w:rPr>
        <w:t>startup</w:t>
      </w:r>
      <w:r w:rsidR="00216E77">
        <w:rPr>
          <w:rFonts w:ascii="Arial" w:hAnsi="Arial"/>
          <w:sz w:val="28"/>
          <w:szCs w:val="28"/>
        </w:rPr>
        <w:t xml:space="preserve"> </w:t>
      </w:r>
      <w:r w:rsidR="00216E77" w:rsidRPr="00E63078">
        <w:rPr>
          <w:rFonts w:ascii="Arial" w:hAnsi="Arial"/>
          <w:sz w:val="28"/>
          <w:szCs w:val="28"/>
        </w:rPr>
        <w:t>développant</w:t>
      </w:r>
      <w:r w:rsidR="00570046" w:rsidRPr="00570046">
        <w:rPr>
          <w:rFonts w:ascii="Arial" w:hAnsi="Arial"/>
          <w:sz w:val="28"/>
          <w:szCs w:val="28"/>
        </w:rPr>
        <w:t xml:space="preserve"> </w:t>
      </w:r>
      <w:r w:rsidRPr="000F038E">
        <w:rPr>
          <w:rFonts w:ascii="Arial" w:hAnsi="Arial"/>
          <w:sz w:val="28"/>
          <w:szCs w:val="28"/>
        </w:rPr>
        <w:t>un arbre solaire intelligent</w:t>
      </w:r>
      <w:r w:rsidR="00570046">
        <w:rPr>
          <w:rFonts w:ascii="Arial" w:hAnsi="Arial"/>
          <w:sz w:val="28"/>
          <w:szCs w:val="28"/>
        </w:rPr>
        <w:t xml:space="preserve"> qui peut être installé dans les espaces publiques et les écoles</w:t>
      </w:r>
      <w:r w:rsidRPr="000F038E">
        <w:rPr>
          <w:rFonts w:ascii="Arial" w:hAnsi="Arial"/>
          <w:sz w:val="28"/>
          <w:szCs w:val="28"/>
        </w:rPr>
        <w:t xml:space="preserve">, qui propose plusieurs services à savoir l'accès au wifi gratuit, </w:t>
      </w:r>
      <w:r w:rsidR="00570046">
        <w:rPr>
          <w:rFonts w:ascii="Arial" w:hAnsi="Arial"/>
          <w:sz w:val="28"/>
          <w:szCs w:val="28"/>
        </w:rPr>
        <w:t>la</w:t>
      </w:r>
      <w:r w:rsidRPr="000F038E">
        <w:rPr>
          <w:rFonts w:ascii="Arial" w:hAnsi="Arial"/>
          <w:sz w:val="28"/>
          <w:szCs w:val="28"/>
        </w:rPr>
        <w:t xml:space="preserve"> recharge </w:t>
      </w:r>
      <w:r w:rsidR="00570046">
        <w:rPr>
          <w:rFonts w:ascii="Arial" w:hAnsi="Arial"/>
          <w:sz w:val="28"/>
          <w:szCs w:val="28"/>
        </w:rPr>
        <w:t xml:space="preserve">de batterie </w:t>
      </w:r>
      <w:r w:rsidRPr="000F038E">
        <w:rPr>
          <w:rFonts w:ascii="Arial" w:hAnsi="Arial"/>
          <w:sz w:val="28"/>
          <w:szCs w:val="28"/>
        </w:rPr>
        <w:t>de sma</w:t>
      </w:r>
      <w:r w:rsidR="00216E77">
        <w:rPr>
          <w:rFonts w:ascii="Arial" w:hAnsi="Arial"/>
          <w:sz w:val="28"/>
          <w:szCs w:val="28"/>
        </w:rPr>
        <w:t xml:space="preserve">rtphones, </w:t>
      </w:r>
      <w:r w:rsidR="00216E77" w:rsidRPr="00E63078">
        <w:rPr>
          <w:rFonts w:ascii="Arial" w:hAnsi="Arial"/>
          <w:sz w:val="28"/>
          <w:szCs w:val="28"/>
        </w:rPr>
        <w:t>des informations sur la qualité de l’air…</w:t>
      </w:r>
    </w:p>
    <w:p w:rsidR="00570046" w:rsidRPr="00570046" w:rsidRDefault="00570046">
      <w:pPr>
        <w:pStyle w:val="Textbody"/>
        <w:numPr>
          <w:ilvl w:val="0"/>
          <w:numId w:val="1"/>
        </w:numPr>
        <w:spacing w:after="0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b/>
          <w:bCs/>
          <w:i/>
          <w:iCs/>
          <w:sz w:val="28"/>
          <w:szCs w:val="28"/>
        </w:rPr>
        <w:t xml:space="preserve">SGMG, </w:t>
      </w:r>
      <w:r w:rsidRPr="00570046">
        <w:rPr>
          <w:rFonts w:ascii="Arial" w:hAnsi="Arial"/>
          <w:sz w:val="28"/>
          <w:szCs w:val="28"/>
        </w:rPr>
        <w:t>startup</w:t>
      </w:r>
      <w:r>
        <w:rPr>
          <w:rFonts w:ascii="Arial" w:hAnsi="Arial"/>
          <w:b/>
          <w:bCs/>
          <w:i/>
          <w:iCs/>
          <w:sz w:val="28"/>
          <w:szCs w:val="28"/>
        </w:rPr>
        <w:t xml:space="preserve"> </w:t>
      </w:r>
      <w:r w:rsidRPr="00570046">
        <w:rPr>
          <w:rFonts w:ascii="Arial" w:hAnsi="Arial"/>
          <w:sz w:val="28"/>
          <w:szCs w:val="28"/>
        </w:rPr>
        <w:t xml:space="preserve">qui utilise des applications de géomatique sur la base d'imageries drones pour calculer les stocks de carrières, l'évolution </w:t>
      </w:r>
      <w:r w:rsidR="00216E77">
        <w:rPr>
          <w:rFonts w:ascii="Arial" w:hAnsi="Arial"/>
          <w:sz w:val="28"/>
          <w:szCs w:val="28"/>
        </w:rPr>
        <w:t xml:space="preserve">des projets urbains </w:t>
      </w:r>
      <w:r w:rsidRPr="00570046">
        <w:rPr>
          <w:rFonts w:ascii="Arial" w:hAnsi="Arial"/>
          <w:sz w:val="28"/>
          <w:szCs w:val="28"/>
        </w:rPr>
        <w:t>et aussi l'inspection des anomalies et des chantiers</w:t>
      </w:r>
      <w:r w:rsidR="00216E77">
        <w:rPr>
          <w:rFonts w:ascii="Arial" w:hAnsi="Arial"/>
          <w:sz w:val="28"/>
          <w:szCs w:val="28"/>
        </w:rPr>
        <w:t xml:space="preserve"> en un temps réduit et</w:t>
      </w:r>
      <w:r w:rsidRPr="00570046">
        <w:rPr>
          <w:rFonts w:ascii="Arial" w:hAnsi="Arial"/>
          <w:sz w:val="28"/>
          <w:szCs w:val="28"/>
        </w:rPr>
        <w:t xml:space="preserve"> sans prise de risque</w:t>
      </w:r>
      <w:r>
        <w:rPr>
          <w:rFonts w:ascii="Arial" w:hAnsi="Arial"/>
          <w:sz w:val="28"/>
          <w:szCs w:val="28"/>
        </w:rPr>
        <w:t>.</w:t>
      </w:r>
    </w:p>
    <w:p w:rsidR="00DD2818" w:rsidRDefault="00DD2818">
      <w:pPr>
        <w:pStyle w:val="Textbody"/>
        <w:spacing w:after="0"/>
        <w:rPr>
          <w:rFonts w:ascii="Arial" w:hAnsi="Arial"/>
          <w:sz w:val="28"/>
          <w:szCs w:val="28"/>
        </w:rPr>
      </w:pPr>
    </w:p>
    <w:p w:rsidR="00216E77" w:rsidRDefault="00CC2FF3">
      <w:pPr>
        <w:pStyle w:val="Textbody"/>
        <w:spacing w:after="0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Le prochain Prime est à suivre le mardi prochain 1</w:t>
      </w:r>
      <w:r w:rsidRPr="00E63078">
        <w:rPr>
          <w:rFonts w:ascii="Arial" w:hAnsi="Arial"/>
          <w:sz w:val="28"/>
          <w:szCs w:val="28"/>
          <w:vertAlign w:val="superscript"/>
        </w:rPr>
        <w:t>er</w:t>
      </w:r>
      <w:r>
        <w:rPr>
          <w:rFonts w:ascii="Arial" w:hAnsi="Arial"/>
          <w:sz w:val="28"/>
          <w:szCs w:val="28"/>
        </w:rPr>
        <w:t xml:space="preserve"> décembre sur 2M et sur la plateforme innov.inwi.ma pour découvrir 4 nouveaux entrepreneurs venus défendre leur</w:t>
      </w:r>
      <w:r w:rsidR="00E63078">
        <w:rPr>
          <w:rFonts w:ascii="Arial" w:hAnsi="Arial"/>
          <w:sz w:val="28"/>
          <w:szCs w:val="28"/>
        </w:rPr>
        <w:t>s</w:t>
      </w:r>
      <w:r>
        <w:rPr>
          <w:rFonts w:ascii="Arial" w:hAnsi="Arial"/>
          <w:sz w:val="28"/>
          <w:szCs w:val="28"/>
        </w:rPr>
        <w:t xml:space="preserve"> projets devant les investisseurs.</w:t>
      </w:r>
    </w:p>
    <w:sectPr w:rsidR="00216E77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7400" w:rsidRDefault="00F77400">
      <w:pPr>
        <w:rPr>
          <w:rFonts w:hint="eastAsia"/>
        </w:rPr>
      </w:pPr>
      <w:r>
        <w:separator/>
      </w:r>
    </w:p>
  </w:endnote>
  <w:endnote w:type="continuationSeparator" w:id="0">
    <w:p w:rsidR="00F77400" w:rsidRDefault="00F7740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7400" w:rsidRDefault="00F7740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77400" w:rsidRDefault="00F7740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42717"/>
    <w:multiLevelType w:val="hybridMultilevel"/>
    <w:tmpl w:val="D1FEA89A"/>
    <w:lvl w:ilvl="0" w:tplc="33B62E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ida Chahoud">
    <w15:presenceInfo w15:providerId="AD" w15:userId="S-1-5-21-65604268-3065782470-1270750562-365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trackRevisions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7E"/>
    <w:rsid w:val="0005108A"/>
    <w:rsid w:val="000A729B"/>
    <w:rsid w:val="000F038E"/>
    <w:rsid w:val="0012327E"/>
    <w:rsid w:val="00216E77"/>
    <w:rsid w:val="002F1277"/>
    <w:rsid w:val="003E423C"/>
    <w:rsid w:val="004035D9"/>
    <w:rsid w:val="00492792"/>
    <w:rsid w:val="00570046"/>
    <w:rsid w:val="00731A95"/>
    <w:rsid w:val="00AD5A63"/>
    <w:rsid w:val="00CC2FF3"/>
    <w:rsid w:val="00D041F0"/>
    <w:rsid w:val="00DD2818"/>
    <w:rsid w:val="00E07F0B"/>
    <w:rsid w:val="00E63078"/>
    <w:rsid w:val="00EE105E"/>
    <w:rsid w:val="00F77400"/>
    <w:rsid w:val="00FA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F56943-1EBD-4880-AE18-30CE82DE7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StrongEmphasis">
    <w:name w:val="Strong Emphasis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63078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078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INWI</Company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Mustapha Bouzeguia</dc:creator>
  <cp:lastModifiedBy>Rida Chahoud</cp:lastModifiedBy>
  <cp:revision>3</cp:revision>
  <dcterms:created xsi:type="dcterms:W3CDTF">2020-11-26T15:01:00Z</dcterms:created>
  <dcterms:modified xsi:type="dcterms:W3CDTF">2020-11-26T15:02:00Z</dcterms:modified>
</cp:coreProperties>
</file>