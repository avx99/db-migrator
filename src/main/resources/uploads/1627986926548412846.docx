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49C855" w:rsidR="002819CA" w:rsidRDefault="00F432A0" w:rsidP="00F432A0">
      <w:pPr>
        <w:jc w:val="center"/>
        <w:rPr>
          <w:b/>
        </w:rPr>
      </w:pPr>
      <w:r>
        <w:rPr>
          <w:b/>
        </w:rPr>
        <w:t>Questions Med Radio</w:t>
      </w:r>
      <w:r w:rsidR="007978DC">
        <w:rPr>
          <w:b/>
        </w:rPr>
        <w:t xml:space="preserve"> / L’Observateur</w:t>
      </w:r>
    </w:p>
    <w:p w14:paraId="488EC38C" w14:textId="77777777" w:rsidR="00F432A0" w:rsidRDefault="00F432A0" w:rsidP="00F432A0">
      <w:pPr>
        <w:rPr>
          <w:b/>
        </w:rPr>
      </w:pPr>
    </w:p>
    <w:p w14:paraId="00000015" w14:textId="2A0F4507" w:rsidR="002819CA" w:rsidRDefault="007978DC" w:rsidP="007978DC">
      <w:pPr>
        <w:pStyle w:val="Paragraphedeliste"/>
        <w:numPr>
          <w:ilvl w:val="0"/>
          <w:numId w:val="1"/>
        </w:numPr>
        <w:pBdr>
          <w:top w:val="nil"/>
          <w:left w:val="nil"/>
          <w:bottom w:val="nil"/>
          <w:right w:val="nil"/>
          <w:between w:val="nil"/>
        </w:pBdr>
        <w:shd w:val="clear" w:color="auto" w:fill="FFFFFF"/>
        <w:spacing w:after="240"/>
        <w:ind w:left="714" w:hanging="357"/>
        <w:contextualSpacing w:val="0"/>
        <w:jc w:val="both"/>
      </w:pPr>
      <w:r>
        <w:t xml:space="preserve">Quel regard portez-vous sur </w:t>
      </w:r>
      <w:bookmarkStart w:id="0" w:name="OLE_LINK10"/>
      <w:bookmarkStart w:id="1" w:name="OLE_LINK11"/>
      <w:r>
        <w:t>l’évolution de l’écosystème de l’innovation au Maroc</w:t>
      </w:r>
      <w:r w:rsidR="00A244F7">
        <w:t> </w:t>
      </w:r>
      <w:bookmarkEnd w:id="0"/>
      <w:bookmarkEnd w:id="1"/>
      <w:r w:rsidR="00A244F7">
        <w:t xml:space="preserve">: </w:t>
      </w:r>
    </w:p>
    <w:p w14:paraId="22A45D8A" w14:textId="4E467E8F" w:rsidR="00C759D8" w:rsidRDefault="002539E3" w:rsidP="002539E3">
      <w:pPr>
        <w:pBdr>
          <w:top w:val="nil"/>
          <w:left w:val="nil"/>
          <w:bottom w:val="nil"/>
          <w:right w:val="nil"/>
          <w:between w:val="nil"/>
        </w:pBdr>
        <w:shd w:val="clear" w:color="auto" w:fill="FFFFFF"/>
        <w:spacing w:after="240"/>
        <w:ind w:left="720"/>
        <w:jc w:val="both"/>
      </w:pPr>
      <w:r>
        <w:t>L’innovation est un levier de croissance très puissant, au Maroc l’évolution de l’écosystème de l’Innovation a connu une transition remarquable, surtout avec la mobilisation de toutes les composantes de l’écosystème qui ont compris qu’a avec l’encouragement des innovation</w:t>
      </w:r>
      <w:r w:rsidR="00C759D8">
        <w:t>s</w:t>
      </w:r>
      <w:r w:rsidR="005B091A">
        <w:t xml:space="preserve">, le </w:t>
      </w:r>
      <w:r>
        <w:t>pays peut accélérer son développement</w:t>
      </w:r>
      <w:r w:rsidR="00C759D8">
        <w:t>.</w:t>
      </w:r>
    </w:p>
    <w:p w14:paraId="7CBA85D3" w14:textId="40152FDA" w:rsidR="00A244F7" w:rsidRPr="005B091A" w:rsidRDefault="00C759D8" w:rsidP="002539E3">
      <w:pPr>
        <w:pBdr>
          <w:top w:val="nil"/>
          <w:left w:val="nil"/>
          <w:bottom w:val="nil"/>
          <w:right w:val="nil"/>
          <w:between w:val="nil"/>
        </w:pBdr>
        <w:shd w:val="clear" w:color="auto" w:fill="FFFFFF"/>
        <w:spacing w:after="240"/>
        <w:ind w:left="720"/>
        <w:jc w:val="both"/>
        <w:rPr>
          <w:b/>
          <w:bCs/>
        </w:rPr>
      </w:pPr>
      <w:r>
        <w:t xml:space="preserve">Visiblement les grands groupes ont tous organiser des </w:t>
      </w:r>
      <w:r w:rsidR="009C5ABF">
        <w:t>H</w:t>
      </w:r>
      <w:r>
        <w:t>ackathon</w:t>
      </w:r>
      <w:r w:rsidR="005B091A">
        <w:t>s</w:t>
      </w:r>
      <w:r>
        <w:t xml:space="preserve"> dont l’objectif de trouver des solutions innovantes à des problèmes liés à leurs secteurs d’activités, et parfois ces solutions sont proposées par des</w:t>
      </w:r>
      <w:r w:rsidR="005B091A">
        <w:t xml:space="preserve"> personnes </w:t>
      </w:r>
      <w:r>
        <w:t>externe</w:t>
      </w:r>
      <w:r w:rsidR="005B091A">
        <w:t>s</w:t>
      </w:r>
      <w:r>
        <w:t xml:space="preserve"> de l’entreprise et po</w:t>
      </w:r>
      <w:r w:rsidR="005B091A">
        <w:t>u</w:t>
      </w:r>
      <w:r>
        <w:t>rtant ils collaborent avec l’entreprise pour le déploiement de ces solutions, cela montre l’engagement de ces entreprises vis-à-vis de l’écosystème</w:t>
      </w:r>
      <w:r w:rsidR="005B091A">
        <w:t xml:space="preserve"> entrepreneurial</w:t>
      </w:r>
      <w:r w:rsidR="00980DD9">
        <w:t>.</w:t>
      </w:r>
    </w:p>
    <w:p w14:paraId="00000016" w14:textId="07D98EAD" w:rsidR="002819CA" w:rsidRDefault="007978DC" w:rsidP="007978DC">
      <w:pPr>
        <w:pStyle w:val="Paragraphedeliste"/>
        <w:numPr>
          <w:ilvl w:val="0"/>
          <w:numId w:val="1"/>
        </w:numPr>
        <w:pBdr>
          <w:top w:val="nil"/>
          <w:left w:val="nil"/>
          <w:bottom w:val="nil"/>
          <w:right w:val="nil"/>
          <w:between w:val="nil"/>
        </w:pBdr>
        <w:shd w:val="clear" w:color="auto" w:fill="FFFFFF"/>
        <w:spacing w:after="240"/>
        <w:ind w:left="714" w:hanging="357"/>
        <w:contextualSpacing w:val="0"/>
        <w:jc w:val="both"/>
      </w:pPr>
      <w:r>
        <w:t>Comment est-ce que l’innovation et l’entrepreneuriat peuvent révolutionner la formation professionnelle au Maroc ?</w:t>
      </w:r>
    </w:p>
    <w:p w14:paraId="40432A1C" w14:textId="7799E499" w:rsidR="00980DD9" w:rsidRDefault="00980DD9" w:rsidP="00980DD9">
      <w:pPr>
        <w:pBdr>
          <w:top w:val="nil"/>
          <w:left w:val="nil"/>
          <w:bottom w:val="nil"/>
          <w:right w:val="nil"/>
          <w:between w:val="nil"/>
        </w:pBdr>
        <w:shd w:val="clear" w:color="auto" w:fill="FFFFFF"/>
        <w:spacing w:after="240"/>
        <w:ind w:left="714"/>
        <w:jc w:val="both"/>
      </w:pPr>
      <w:r>
        <w:t>Il existe un gap entre le système éducatif et le monde professionnel, on remarque que beaucoup d’étudiants fraichement diplômés n</w:t>
      </w:r>
      <w:r w:rsidR="00DD29D3">
        <w:t>e</w:t>
      </w:r>
      <w:r>
        <w:t xml:space="preserve"> sont pas </w:t>
      </w:r>
      <w:r w:rsidR="00DD29D3">
        <w:t>forcément</w:t>
      </w:r>
      <w:r>
        <w:t xml:space="preserve"> opérationnel à la sortie de leurs formations d’où l’importance d’impliquer les entreprises dans la mise en place des stratégie</w:t>
      </w:r>
      <w:r w:rsidR="00DD29D3">
        <w:t>s</w:t>
      </w:r>
      <w:r>
        <w:t xml:space="preserve"> pédagogique</w:t>
      </w:r>
      <w:r w:rsidR="00DD29D3">
        <w:t>s</w:t>
      </w:r>
      <w:r>
        <w:t xml:space="preserve"> </w:t>
      </w:r>
      <w:r w:rsidR="00DD29D3">
        <w:t>et intégrer des modules lier au domaine d’expertise de l’entreprise.</w:t>
      </w:r>
    </w:p>
    <w:p w14:paraId="0A934F5A" w14:textId="192FD070" w:rsidR="00DD29D3" w:rsidRDefault="00DD29D3" w:rsidP="00980DD9">
      <w:pPr>
        <w:pBdr>
          <w:top w:val="nil"/>
          <w:left w:val="nil"/>
          <w:bottom w:val="nil"/>
          <w:right w:val="nil"/>
          <w:between w:val="nil"/>
        </w:pBdr>
        <w:shd w:val="clear" w:color="auto" w:fill="FFFFFF"/>
        <w:spacing w:after="240"/>
        <w:ind w:left="714"/>
        <w:jc w:val="both"/>
      </w:pPr>
      <w:r>
        <w:t>Les anciens objectifs pédagogiques étaient de préparer les étudiants à être de bons salarier tandis qu’avec le contexte et les challenges d’aujourd’hui exigent un nouveau modèle d’enseignement qui prépare les leaders et les chefs d’entreprise de demain, à travers l’insufflation de l’esprit entrepreneurial pendant le cursus universitaire.</w:t>
      </w:r>
    </w:p>
    <w:p w14:paraId="11AA42F8" w14:textId="6B178BB2" w:rsidR="00DD29D3" w:rsidRDefault="00740B44" w:rsidP="00740B44">
      <w:pPr>
        <w:pBdr>
          <w:top w:val="nil"/>
          <w:left w:val="nil"/>
          <w:bottom w:val="nil"/>
          <w:right w:val="nil"/>
          <w:between w:val="nil"/>
        </w:pBdr>
        <w:shd w:val="clear" w:color="auto" w:fill="FFFFFF"/>
        <w:spacing w:after="240"/>
        <w:ind w:left="714" w:firstLine="6"/>
        <w:jc w:val="both"/>
      </w:pPr>
      <w:r>
        <w:t xml:space="preserve">Étant gérant de l’entreprise </w:t>
      </w:r>
      <w:proofErr w:type="spellStart"/>
      <w:r>
        <w:t>Jibly</w:t>
      </w:r>
      <w:proofErr w:type="spellEnd"/>
      <w:r>
        <w:t xml:space="preserve"> nous donnons une importance à la formation, nous offrons des formations gratuites à nos chefs (femmes aux foyers) pour les faire monter en compétence et principalement leur changer le </w:t>
      </w:r>
      <w:proofErr w:type="spellStart"/>
      <w:r>
        <w:t>mindset</w:t>
      </w:r>
      <w:proofErr w:type="spellEnd"/>
      <w:r>
        <w:t>. Entre outre l’implication et l’engagement de nos partenaire nous a permet de proposer des formations de haute qualité en darija</w:t>
      </w:r>
    </w:p>
    <w:p w14:paraId="00000017" w14:textId="5B44B6E4" w:rsidR="002819CA" w:rsidRPr="00740B44" w:rsidRDefault="007978DC" w:rsidP="007978DC">
      <w:pPr>
        <w:pStyle w:val="Paragraphedeliste"/>
        <w:numPr>
          <w:ilvl w:val="0"/>
          <w:numId w:val="1"/>
        </w:numPr>
        <w:shd w:val="clear" w:color="auto" w:fill="FFFFFF"/>
        <w:spacing w:after="240"/>
        <w:ind w:left="714" w:hanging="357"/>
        <w:contextualSpacing w:val="0"/>
        <w:jc w:val="both"/>
      </w:pPr>
      <w:r w:rsidRPr="007978DC">
        <w:rPr>
          <w:color w:val="222222"/>
        </w:rPr>
        <w:t>Qu’est-ce que vous a apporté votre passage à l’émission « Qui veut investir dans mon projet ? »</w:t>
      </w:r>
    </w:p>
    <w:p w14:paraId="76292716" w14:textId="547A92D7" w:rsidR="00740B44" w:rsidRDefault="00740B44" w:rsidP="00344D6A">
      <w:pPr>
        <w:pStyle w:val="Paragraphedeliste"/>
        <w:numPr>
          <w:ilvl w:val="0"/>
          <w:numId w:val="1"/>
        </w:numPr>
        <w:shd w:val="clear" w:color="auto" w:fill="FFFFFF"/>
        <w:spacing w:after="240"/>
        <w:ind w:left="714" w:hanging="357"/>
        <w:contextualSpacing w:val="0"/>
        <w:jc w:val="both"/>
        <w:pPrChange w:id="2" w:author="Ismail Bougaillou" w:date="2021-07-23T15:18:00Z">
          <w:pPr>
            <w:shd w:val="clear" w:color="auto" w:fill="FFFFFF"/>
            <w:spacing w:after="240"/>
            <w:ind w:left="714"/>
            <w:jc w:val="both"/>
          </w:pPr>
        </w:pPrChange>
      </w:pPr>
      <w:r w:rsidRPr="00740B44">
        <w:t>J’ai eu l’opportunité de bénéficier d</w:t>
      </w:r>
      <w:r>
        <w:t>’</w:t>
      </w:r>
      <w:r w:rsidRPr="00740B44">
        <w:t xml:space="preserve">un coaching de la part des investisseurs et d’autres personnes qui nous ont accompagné tout au long des étapes de l’émission. En plus de cela, nous avons fait de belles rencontres avec d’autres </w:t>
      </w:r>
      <w:proofErr w:type="spellStart"/>
      <w:r w:rsidRPr="00740B44">
        <w:t>startupeurs</w:t>
      </w:r>
      <w:proofErr w:type="spellEnd"/>
      <w:r w:rsidRPr="00740B44">
        <w:t xml:space="preserve"> opérant dans différents secteurs et régions du Maro</w:t>
      </w:r>
      <w:r>
        <w:t>c</w:t>
      </w:r>
      <w:r w:rsidRPr="00740B44">
        <w:t xml:space="preserve"> ce qui a également enrichi cette expérience, sans oublier la visibilité dont nous avons bénéficié à travers l’émission</w:t>
      </w:r>
      <w:ins w:id="3" w:author="Ismail Bougaillou" w:date="2021-07-23T15:17:00Z">
        <w:r w:rsidR="00344D6A">
          <w:t xml:space="preserve"> </w:t>
        </w:r>
        <w:r w:rsidR="00344D6A" w:rsidRPr="007978DC">
          <w:rPr>
            <w:color w:val="222222"/>
          </w:rPr>
          <w:t>« Qui veut investir dans mon projet ? »</w:t>
        </w:r>
      </w:ins>
      <w:bookmarkStart w:id="4" w:name="_GoBack"/>
      <w:bookmarkEnd w:id="4"/>
      <w:r w:rsidRPr="00740B44">
        <w:t>.</w:t>
      </w:r>
    </w:p>
    <w:p w14:paraId="00000018" w14:textId="77777777" w:rsidR="002819CA" w:rsidRDefault="002819CA">
      <w:pPr>
        <w:pBdr>
          <w:top w:val="nil"/>
          <w:left w:val="nil"/>
          <w:bottom w:val="nil"/>
          <w:right w:val="nil"/>
          <w:between w:val="nil"/>
        </w:pBdr>
        <w:shd w:val="clear" w:color="auto" w:fill="FFFFFF"/>
        <w:spacing w:after="200"/>
      </w:pPr>
    </w:p>
    <w:p w14:paraId="00000019" w14:textId="77777777" w:rsidR="002819CA" w:rsidRDefault="002819CA">
      <w:pPr>
        <w:rPr>
          <w:rFonts w:ascii="Georgia" w:eastAsia="Georgia" w:hAnsi="Georgia" w:cs="Georgia"/>
        </w:rPr>
      </w:pPr>
    </w:p>
    <w:p w14:paraId="0000001A" w14:textId="77777777" w:rsidR="002819CA" w:rsidRDefault="002819CA"/>
    <w:sectPr w:rsidR="002819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67499"/>
    <w:multiLevelType w:val="hybridMultilevel"/>
    <w:tmpl w:val="A0C4FD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mail Bougaillou">
    <w15:presenceInfo w15:providerId="AD" w15:userId="S-1-5-21-65604268-3065782470-1270750562-34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CA"/>
    <w:rsid w:val="000A0E69"/>
    <w:rsid w:val="001D202B"/>
    <w:rsid w:val="002539E3"/>
    <w:rsid w:val="002819CA"/>
    <w:rsid w:val="00344D6A"/>
    <w:rsid w:val="005B091A"/>
    <w:rsid w:val="00740B44"/>
    <w:rsid w:val="007978DC"/>
    <w:rsid w:val="007B5763"/>
    <w:rsid w:val="00980DD9"/>
    <w:rsid w:val="009C5ABF"/>
    <w:rsid w:val="00A244F7"/>
    <w:rsid w:val="00B958D5"/>
    <w:rsid w:val="00C759D8"/>
    <w:rsid w:val="00DD29D3"/>
    <w:rsid w:val="00F432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42CB"/>
  <w15:docId w15:val="{FDE94F0F-95AA-4D77-9913-12E227E8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79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2189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INWI</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Mustapha Bouzeguia</dc:creator>
  <cp:lastModifiedBy>Ismail Bougaillou</cp:lastModifiedBy>
  <cp:revision>2</cp:revision>
  <dcterms:created xsi:type="dcterms:W3CDTF">2021-07-23T14:18:00Z</dcterms:created>
  <dcterms:modified xsi:type="dcterms:W3CDTF">2021-07-23T14:18:00Z</dcterms:modified>
</cp:coreProperties>
</file>