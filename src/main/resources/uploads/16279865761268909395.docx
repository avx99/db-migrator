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2DF" w:rsidRPr="00161752" w:rsidRDefault="00161752" w:rsidP="00325170">
      <w:pPr>
        <w:pStyle w:val="Standard"/>
        <w:spacing w:line="276" w:lineRule="auto"/>
        <w:jc w:val="both"/>
        <w:rPr>
          <w:rFonts w:asciiTheme="minorBidi" w:hAnsiTheme="minorBidi" w:cstheme="minorBidi"/>
          <w:b/>
          <w:bCs/>
          <w:sz w:val="44"/>
          <w:szCs w:val="44"/>
        </w:rPr>
      </w:pPr>
      <w:r w:rsidRPr="00161752">
        <w:rPr>
          <w:rFonts w:asciiTheme="minorBidi" w:eastAsia="Calibri" w:hAnsiTheme="minorBidi" w:cstheme="minorBidi"/>
          <w:b/>
          <w:bCs/>
          <w:sz w:val="44"/>
          <w:szCs w:val="44"/>
        </w:rPr>
        <w:t>Lancement de</w:t>
      </w:r>
      <w:ins w:id="0" w:author="Ismail Bougaillou" w:date="2021-07-27T09:18:00Z">
        <w:r w:rsidR="00CF5CCE">
          <w:rPr>
            <w:rFonts w:asciiTheme="minorBidi" w:eastAsia="Calibri" w:hAnsiTheme="minorBidi" w:cstheme="minorBidi"/>
            <w:b/>
            <w:bCs/>
            <w:sz w:val="44"/>
            <w:szCs w:val="44"/>
          </w:rPr>
          <w:t xml:space="preserve"> l’appel à</w:t>
        </w:r>
      </w:ins>
      <w:del w:id="1" w:author="Ismail Bougaillou" w:date="2021-07-27T09:18:00Z">
        <w:r w:rsidRPr="00161752" w:rsidDel="00CF5CCE">
          <w:rPr>
            <w:rFonts w:asciiTheme="minorBidi" w:eastAsia="Calibri" w:hAnsiTheme="minorBidi" w:cstheme="minorBidi"/>
            <w:b/>
            <w:bCs/>
            <w:sz w:val="44"/>
            <w:szCs w:val="44"/>
          </w:rPr>
          <w:delText>s</w:delText>
        </w:r>
      </w:del>
      <w:r w:rsidRPr="00161752">
        <w:rPr>
          <w:rFonts w:asciiTheme="minorBidi" w:eastAsia="Calibri" w:hAnsiTheme="minorBidi" w:cstheme="minorBidi"/>
          <w:b/>
          <w:bCs/>
          <w:sz w:val="44"/>
          <w:szCs w:val="44"/>
        </w:rPr>
        <w:t xml:space="preserve"> candidatures pour la 2</w:t>
      </w:r>
      <w:r w:rsidRPr="00161752">
        <w:rPr>
          <w:rFonts w:asciiTheme="minorBidi" w:eastAsia="Calibri" w:hAnsiTheme="minorBidi" w:cstheme="minorBidi"/>
          <w:b/>
          <w:bCs/>
          <w:sz w:val="44"/>
          <w:szCs w:val="44"/>
          <w:vertAlign w:val="superscript"/>
        </w:rPr>
        <w:t>ème</w:t>
      </w:r>
      <w:r w:rsidRPr="00161752">
        <w:rPr>
          <w:rFonts w:asciiTheme="minorBidi" w:eastAsia="Calibri" w:hAnsiTheme="minorBidi" w:cstheme="minorBidi"/>
          <w:b/>
          <w:bCs/>
          <w:sz w:val="44"/>
          <w:szCs w:val="44"/>
        </w:rPr>
        <w:t xml:space="preserve"> saison de l’émission</w:t>
      </w:r>
      <w:proofErr w:type="gramStart"/>
      <w:r w:rsidR="004269CC" w:rsidRPr="00161752">
        <w:rPr>
          <w:rFonts w:asciiTheme="minorBidi" w:eastAsia="Calibri" w:hAnsiTheme="minorBidi" w:cstheme="minorBidi"/>
          <w:b/>
          <w:bCs/>
          <w:sz w:val="44"/>
          <w:szCs w:val="44"/>
        </w:rPr>
        <w:t xml:space="preserve"> «</w:t>
      </w:r>
      <w:r w:rsidR="004269CC" w:rsidRPr="00161752">
        <w:rPr>
          <w:rFonts w:asciiTheme="minorBidi" w:eastAsia="Calibri" w:hAnsiTheme="minorBidi" w:cstheme="minorBidi"/>
          <w:b/>
          <w:bCs/>
          <w:i/>
          <w:iCs/>
          <w:sz w:val="44"/>
          <w:szCs w:val="44"/>
        </w:rPr>
        <w:t>Qui</w:t>
      </w:r>
      <w:proofErr w:type="gramEnd"/>
      <w:r w:rsidR="004269CC" w:rsidRPr="00161752">
        <w:rPr>
          <w:rFonts w:asciiTheme="minorBidi" w:eastAsia="Calibri" w:hAnsiTheme="minorBidi" w:cstheme="minorBidi"/>
          <w:b/>
          <w:bCs/>
          <w:i/>
          <w:iCs/>
          <w:sz w:val="44"/>
          <w:szCs w:val="44"/>
        </w:rPr>
        <w:t xml:space="preserve"> va investir dans mon projet</w:t>
      </w:r>
      <w:ins w:id="2" w:author="Ismail Bougaillou" w:date="2021-07-27T09:18:00Z">
        <w:r w:rsidR="00CF5CCE">
          <w:rPr>
            <w:rFonts w:asciiTheme="minorBidi" w:eastAsia="Calibri" w:hAnsiTheme="minorBidi" w:cstheme="minorBidi"/>
            <w:b/>
            <w:bCs/>
            <w:i/>
            <w:iCs/>
            <w:sz w:val="44"/>
            <w:szCs w:val="44"/>
          </w:rPr>
          <w:t xml:space="preserve"> </w:t>
        </w:r>
      </w:ins>
      <w:r w:rsidR="004269CC" w:rsidRPr="00161752">
        <w:rPr>
          <w:rFonts w:asciiTheme="minorBidi" w:eastAsia="Calibri" w:hAnsiTheme="minorBidi" w:cstheme="minorBidi"/>
          <w:b/>
          <w:bCs/>
          <w:i/>
          <w:iCs/>
          <w:sz w:val="44"/>
          <w:szCs w:val="44"/>
        </w:rPr>
        <w:t>?</w:t>
      </w:r>
      <w:ins w:id="3" w:author="Ismail Bougaillou" w:date="2021-07-27T09:18:00Z">
        <w:r w:rsidR="00CF5CCE">
          <w:rPr>
            <w:rFonts w:asciiTheme="minorBidi" w:eastAsia="Calibri" w:hAnsiTheme="minorBidi" w:cstheme="minorBidi"/>
            <w:b/>
            <w:bCs/>
            <w:i/>
            <w:iCs/>
            <w:sz w:val="44"/>
            <w:szCs w:val="44"/>
          </w:rPr>
          <w:t xml:space="preserve"> spécial startup </w:t>
        </w:r>
      </w:ins>
      <w:r w:rsidR="004269CC" w:rsidRPr="00161752">
        <w:rPr>
          <w:rFonts w:asciiTheme="minorBidi" w:eastAsia="Calibri" w:hAnsiTheme="minorBidi" w:cstheme="minorBidi"/>
          <w:b/>
          <w:bCs/>
          <w:sz w:val="44"/>
          <w:szCs w:val="44"/>
        </w:rPr>
        <w:t>»</w:t>
      </w:r>
    </w:p>
    <w:p w:rsidR="00F322DF" w:rsidRPr="00161752" w:rsidRDefault="00F322DF">
      <w:pPr>
        <w:pStyle w:val="Standard"/>
        <w:spacing w:line="276" w:lineRule="auto"/>
        <w:jc w:val="both"/>
        <w:rPr>
          <w:rFonts w:asciiTheme="minorBidi" w:eastAsia="Calibri" w:hAnsiTheme="minorBidi" w:cstheme="minorBidi"/>
          <w:sz w:val="28"/>
          <w:szCs w:val="28"/>
        </w:rPr>
      </w:pPr>
    </w:p>
    <w:p w:rsidR="00161752" w:rsidRPr="00161752" w:rsidRDefault="00161752" w:rsidP="00161752">
      <w:pPr>
        <w:pStyle w:val="Standard"/>
        <w:spacing w:line="276" w:lineRule="auto"/>
        <w:jc w:val="both"/>
        <w:rPr>
          <w:rFonts w:asciiTheme="minorBidi" w:eastAsia="Calibri" w:hAnsiTheme="minorBidi" w:cstheme="minorBidi"/>
          <w:b/>
          <w:bCs/>
        </w:rPr>
      </w:pPr>
      <w:r w:rsidRPr="00161752">
        <w:rPr>
          <w:rFonts w:asciiTheme="minorBidi" w:eastAsia="Calibri" w:hAnsiTheme="minorBidi" w:cstheme="minorBidi"/>
          <w:b/>
          <w:bCs/>
        </w:rPr>
        <w:t>L’appel à candidature pour cette 2</w:t>
      </w:r>
      <w:r w:rsidRPr="00161752">
        <w:rPr>
          <w:rFonts w:asciiTheme="minorBidi" w:eastAsia="Calibri" w:hAnsiTheme="minorBidi" w:cstheme="minorBidi"/>
          <w:b/>
          <w:bCs/>
          <w:vertAlign w:val="superscript"/>
        </w:rPr>
        <w:t>ème</w:t>
      </w:r>
      <w:r w:rsidRPr="00161752">
        <w:rPr>
          <w:rFonts w:asciiTheme="minorBidi" w:eastAsia="Calibri" w:hAnsiTheme="minorBidi" w:cstheme="minorBidi"/>
          <w:b/>
          <w:bCs/>
        </w:rPr>
        <w:t xml:space="preserve"> saison s’étalera jusqu’à le 31 août. Un roadshow est organisé sur 4 villes du Royaume, sur Paris et Dakar pour aller </w:t>
      </w:r>
      <w:r w:rsidRPr="00161752">
        <w:rPr>
          <w:rFonts w:asciiTheme="minorBidi" w:hAnsiTheme="minorBidi" w:cstheme="minorBidi"/>
          <w:b/>
          <w:bCs/>
        </w:rPr>
        <w:t>à la rencontre de candidats entrepreneurs.</w:t>
      </w:r>
    </w:p>
    <w:p w:rsidR="00161752" w:rsidRPr="00161752" w:rsidRDefault="00161752" w:rsidP="00161752">
      <w:pPr>
        <w:pStyle w:val="Standard"/>
        <w:spacing w:line="276" w:lineRule="auto"/>
        <w:jc w:val="both"/>
        <w:rPr>
          <w:rFonts w:asciiTheme="minorBidi" w:eastAsia="Calibri" w:hAnsiTheme="minorBidi" w:cstheme="minorBidi"/>
          <w:sz w:val="28"/>
          <w:szCs w:val="28"/>
        </w:rPr>
      </w:pPr>
    </w:p>
    <w:p w:rsidR="00161752" w:rsidRDefault="00161752" w:rsidP="00161752">
      <w:pPr>
        <w:pStyle w:val="Standard"/>
        <w:spacing w:line="276" w:lineRule="auto"/>
        <w:jc w:val="both"/>
        <w:rPr>
          <w:rFonts w:asciiTheme="minorBidi" w:eastAsia="Calibri" w:hAnsiTheme="minorBidi" w:cstheme="minorBidi"/>
          <w:sz w:val="28"/>
          <w:szCs w:val="28"/>
        </w:rPr>
      </w:pPr>
      <w:r>
        <w:rPr>
          <w:rFonts w:asciiTheme="minorBidi" w:eastAsia="Calibri" w:hAnsiTheme="minorBidi" w:cstheme="minorBidi"/>
          <w:sz w:val="28"/>
          <w:szCs w:val="28"/>
        </w:rPr>
        <w:t>Suite au succès de la 1</w:t>
      </w:r>
      <w:r w:rsidRPr="00161752">
        <w:rPr>
          <w:rFonts w:asciiTheme="minorBidi" w:eastAsia="Calibri" w:hAnsiTheme="minorBidi" w:cstheme="minorBidi"/>
          <w:sz w:val="28"/>
          <w:szCs w:val="28"/>
          <w:vertAlign w:val="superscript"/>
        </w:rPr>
        <w:t>ère</w:t>
      </w:r>
      <w:r>
        <w:rPr>
          <w:rFonts w:asciiTheme="minorBidi" w:eastAsia="Calibri" w:hAnsiTheme="minorBidi" w:cstheme="minorBidi"/>
          <w:sz w:val="28"/>
          <w:szCs w:val="28"/>
        </w:rPr>
        <w:t xml:space="preserve"> saison de</w:t>
      </w:r>
      <w:proofErr w:type="gramStart"/>
      <w:r>
        <w:rPr>
          <w:rFonts w:asciiTheme="minorBidi" w:eastAsia="Calibri" w:hAnsiTheme="minorBidi" w:cstheme="minorBidi"/>
          <w:sz w:val="28"/>
          <w:szCs w:val="28"/>
        </w:rPr>
        <w:t xml:space="preserve"> </w:t>
      </w:r>
      <w:r w:rsidRPr="00161752">
        <w:rPr>
          <w:rFonts w:asciiTheme="minorBidi" w:eastAsia="Calibri" w:hAnsiTheme="minorBidi" w:cstheme="minorBidi"/>
          <w:sz w:val="28"/>
          <w:szCs w:val="28"/>
        </w:rPr>
        <w:t>«</w:t>
      </w:r>
      <w:r w:rsidRPr="00161752">
        <w:rPr>
          <w:rFonts w:asciiTheme="minorBidi" w:eastAsia="Calibri" w:hAnsiTheme="minorBidi" w:cstheme="minorBidi"/>
          <w:i/>
          <w:iCs/>
          <w:sz w:val="28"/>
          <w:szCs w:val="28"/>
        </w:rPr>
        <w:t>Qui</w:t>
      </w:r>
      <w:proofErr w:type="gramEnd"/>
      <w:r w:rsidRPr="00161752">
        <w:rPr>
          <w:rFonts w:asciiTheme="minorBidi" w:eastAsia="Calibri" w:hAnsiTheme="minorBidi" w:cstheme="minorBidi"/>
          <w:i/>
          <w:iCs/>
          <w:sz w:val="28"/>
          <w:szCs w:val="28"/>
        </w:rPr>
        <w:t xml:space="preserve"> va investir dans mon projet?</w:t>
      </w:r>
      <w:r w:rsidRPr="00161752">
        <w:rPr>
          <w:rFonts w:asciiTheme="minorBidi" w:eastAsia="Calibri" w:hAnsiTheme="minorBidi" w:cstheme="minorBidi"/>
          <w:sz w:val="28"/>
          <w:szCs w:val="28"/>
        </w:rPr>
        <w:t>»</w:t>
      </w:r>
      <w:r>
        <w:rPr>
          <w:rFonts w:asciiTheme="minorBidi" w:eastAsia="Calibri" w:hAnsiTheme="minorBidi" w:cstheme="minorBidi"/>
          <w:sz w:val="28"/>
          <w:szCs w:val="28"/>
        </w:rPr>
        <w:t xml:space="preserve">, </w:t>
      </w:r>
      <w:r w:rsidR="004269CC" w:rsidRPr="00161752">
        <w:rPr>
          <w:rFonts w:asciiTheme="minorBidi" w:eastAsia="Calibri" w:hAnsiTheme="minorBidi" w:cstheme="minorBidi"/>
          <w:sz w:val="28"/>
          <w:szCs w:val="28"/>
        </w:rPr>
        <w:t xml:space="preserve">2M, en partenariat avec </w:t>
      </w:r>
      <w:proofErr w:type="spellStart"/>
      <w:r w:rsidR="004269CC" w:rsidRPr="00161752">
        <w:rPr>
          <w:rFonts w:asciiTheme="minorBidi" w:eastAsia="Calibri" w:hAnsiTheme="minorBidi" w:cstheme="minorBidi"/>
          <w:sz w:val="28"/>
          <w:szCs w:val="28"/>
        </w:rPr>
        <w:t>inwi</w:t>
      </w:r>
      <w:proofErr w:type="spellEnd"/>
      <w:r w:rsidR="004269CC" w:rsidRPr="00161752">
        <w:rPr>
          <w:rFonts w:asciiTheme="minorBidi" w:eastAsia="Calibri" w:hAnsiTheme="minorBidi" w:cstheme="minorBidi"/>
          <w:sz w:val="28"/>
          <w:szCs w:val="28"/>
        </w:rPr>
        <w:t xml:space="preserve">, </w:t>
      </w:r>
      <w:r w:rsidRPr="00161752">
        <w:rPr>
          <w:rFonts w:asciiTheme="minorBidi" w:eastAsia="Calibri" w:hAnsiTheme="minorBidi" w:cstheme="minorBidi"/>
          <w:sz w:val="28"/>
          <w:szCs w:val="28"/>
        </w:rPr>
        <w:t xml:space="preserve">lance l’appel à candidature pour la seconde saison du célèbre </w:t>
      </w:r>
      <w:proofErr w:type="spellStart"/>
      <w:r w:rsidRPr="00161752">
        <w:rPr>
          <w:rFonts w:asciiTheme="minorBidi" w:eastAsia="Calibri" w:hAnsiTheme="minorBidi" w:cstheme="minorBidi"/>
          <w:sz w:val="28"/>
          <w:szCs w:val="28"/>
        </w:rPr>
        <w:t>techshow</w:t>
      </w:r>
      <w:proofErr w:type="spellEnd"/>
      <w:r w:rsidRPr="00161752">
        <w:rPr>
          <w:rFonts w:asciiTheme="minorBidi" w:eastAsia="Calibri" w:hAnsiTheme="minorBidi" w:cstheme="minorBidi"/>
          <w:sz w:val="28"/>
          <w:szCs w:val="28"/>
        </w:rPr>
        <w:t>. Cet appel à candidature s’étalera jusqu’à le 31 août.</w:t>
      </w:r>
      <w:r w:rsidR="004269CC" w:rsidRPr="00161752">
        <w:rPr>
          <w:rFonts w:asciiTheme="minorBidi" w:eastAsia="Calibri" w:hAnsiTheme="minorBidi" w:cstheme="minorBidi"/>
          <w:sz w:val="28"/>
          <w:szCs w:val="28"/>
        </w:rPr>
        <w:t xml:space="preserve"> </w:t>
      </w:r>
    </w:p>
    <w:p w:rsidR="00161752" w:rsidRDefault="00161752" w:rsidP="00161752">
      <w:pPr>
        <w:pStyle w:val="Standard"/>
        <w:spacing w:line="276" w:lineRule="auto"/>
        <w:jc w:val="both"/>
        <w:rPr>
          <w:rFonts w:asciiTheme="minorBidi" w:eastAsia="Calibri" w:hAnsiTheme="minorBidi" w:cstheme="minorBidi"/>
          <w:sz w:val="28"/>
          <w:szCs w:val="28"/>
        </w:rPr>
      </w:pPr>
    </w:p>
    <w:p w:rsidR="003662F9" w:rsidRDefault="00161752" w:rsidP="003662F9">
      <w:pPr>
        <w:pStyle w:val="Standarduser"/>
        <w:spacing w:line="276" w:lineRule="auto"/>
        <w:jc w:val="both"/>
        <w:rPr>
          <w:rFonts w:asciiTheme="minorBidi" w:hAnsiTheme="minorBidi" w:cstheme="minorBidi"/>
          <w:color w:val="auto"/>
          <w:sz w:val="28"/>
          <w:szCs w:val="28"/>
        </w:rPr>
      </w:pPr>
      <w:r w:rsidRPr="00161752">
        <w:rPr>
          <w:rFonts w:asciiTheme="minorBidi" w:eastAsia="Calibri" w:hAnsiTheme="minorBidi" w:cstheme="minorBidi"/>
          <w:color w:val="auto"/>
          <w:sz w:val="28"/>
          <w:szCs w:val="28"/>
        </w:rPr>
        <w:t xml:space="preserve">Cette année, l’appel </w:t>
      </w:r>
      <w:r w:rsidRPr="00161752">
        <w:rPr>
          <w:rFonts w:asciiTheme="minorBidi" w:hAnsiTheme="minorBidi" w:cstheme="minorBidi"/>
          <w:color w:val="auto"/>
          <w:sz w:val="28"/>
          <w:szCs w:val="28"/>
        </w:rPr>
        <w:t xml:space="preserve">à </w:t>
      </w:r>
      <w:r>
        <w:rPr>
          <w:rFonts w:asciiTheme="minorBidi" w:hAnsiTheme="minorBidi" w:cstheme="minorBidi"/>
          <w:color w:val="auto"/>
          <w:sz w:val="28"/>
          <w:szCs w:val="28"/>
        </w:rPr>
        <w:t>candidature</w:t>
      </w:r>
      <w:r w:rsidRPr="00161752">
        <w:rPr>
          <w:rFonts w:asciiTheme="minorBidi" w:hAnsiTheme="minorBidi" w:cstheme="minorBidi"/>
          <w:color w:val="auto"/>
          <w:sz w:val="28"/>
          <w:szCs w:val="28"/>
        </w:rPr>
        <w:t xml:space="preserve"> a été ouvert aux porteurs de projets marocains résidant à l’étranger. </w:t>
      </w:r>
      <w:r>
        <w:rPr>
          <w:rFonts w:asciiTheme="minorBidi" w:hAnsiTheme="minorBidi" w:cstheme="minorBidi"/>
          <w:color w:val="auto"/>
          <w:sz w:val="28"/>
          <w:szCs w:val="28"/>
        </w:rPr>
        <w:t>Ainsi</w:t>
      </w:r>
      <w:r w:rsidRPr="00161752">
        <w:rPr>
          <w:rFonts w:asciiTheme="minorBidi" w:hAnsiTheme="minorBidi" w:cstheme="minorBidi"/>
          <w:color w:val="auto"/>
          <w:sz w:val="28"/>
          <w:szCs w:val="28"/>
        </w:rPr>
        <w:t>, un roadshow couvrant 4 villes du Royaume (Agadir, Casablanca, Oujda, Tanger)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est organisé pour </w:t>
      </w:r>
      <w:r w:rsidRPr="00161752">
        <w:rPr>
          <w:rFonts w:asciiTheme="minorBidi" w:hAnsiTheme="minorBidi" w:cstheme="minorBidi"/>
          <w:color w:val="auto"/>
          <w:sz w:val="28"/>
          <w:szCs w:val="28"/>
        </w:rPr>
        <w:t xml:space="preserve">aller à la rencontre de candidats entrepreneurs et </w:t>
      </w:r>
      <w:r w:rsidR="003662F9">
        <w:rPr>
          <w:rFonts w:asciiTheme="minorBidi" w:hAnsiTheme="minorBidi" w:cstheme="minorBidi"/>
          <w:color w:val="auto"/>
          <w:sz w:val="28"/>
          <w:szCs w:val="28"/>
        </w:rPr>
        <w:t xml:space="preserve">les orienter pour réussir leurs </w:t>
      </w:r>
      <w:proofErr w:type="gramStart"/>
      <w:r w:rsidR="003662F9">
        <w:rPr>
          <w:rFonts w:asciiTheme="minorBidi" w:hAnsiTheme="minorBidi" w:cstheme="minorBidi"/>
          <w:color w:val="auto"/>
          <w:sz w:val="28"/>
          <w:szCs w:val="28"/>
        </w:rPr>
        <w:t>candidatures</w:t>
      </w:r>
      <w:proofErr w:type="gramEnd"/>
      <w:r w:rsidR="003662F9">
        <w:rPr>
          <w:rFonts w:asciiTheme="minorBidi" w:hAnsiTheme="minorBidi" w:cstheme="minorBidi"/>
          <w:color w:val="auto"/>
          <w:sz w:val="28"/>
          <w:szCs w:val="28"/>
        </w:rPr>
        <w:t xml:space="preserve">. </w:t>
      </w:r>
      <w:r w:rsidR="003662F9" w:rsidRPr="00161752">
        <w:rPr>
          <w:rFonts w:asciiTheme="minorBidi" w:hAnsiTheme="minorBidi" w:cstheme="minorBidi"/>
          <w:color w:val="auto"/>
          <w:sz w:val="28"/>
          <w:szCs w:val="28"/>
        </w:rPr>
        <w:t xml:space="preserve">Deux stops complémentaires auront également lieu à Paris et à Dakar : ils </w:t>
      </w:r>
      <w:r w:rsidR="003662F9">
        <w:rPr>
          <w:rFonts w:asciiTheme="minorBidi" w:hAnsiTheme="minorBidi" w:cstheme="minorBidi"/>
          <w:color w:val="auto"/>
          <w:sz w:val="28"/>
          <w:szCs w:val="28"/>
        </w:rPr>
        <w:t>sont</w:t>
      </w:r>
      <w:r w:rsidR="003662F9" w:rsidRPr="00161752">
        <w:rPr>
          <w:rFonts w:asciiTheme="minorBidi" w:hAnsiTheme="minorBidi" w:cstheme="minorBidi"/>
          <w:color w:val="auto"/>
          <w:sz w:val="28"/>
          <w:szCs w:val="28"/>
        </w:rPr>
        <w:t xml:space="preserve"> destinés à la Diaspora Marocaine à l’étranger et aux entrepreneurs de l’Afrique subsaharienne qui souhaiteraient déployer leurs structures au Maroc.</w:t>
      </w:r>
    </w:p>
    <w:p w:rsidR="003662F9" w:rsidRPr="00161752" w:rsidRDefault="003662F9" w:rsidP="003662F9">
      <w:pPr>
        <w:pStyle w:val="Standarduser"/>
        <w:spacing w:line="276" w:lineRule="auto"/>
        <w:jc w:val="both"/>
        <w:rPr>
          <w:rFonts w:asciiTheme="minorBidi" w:hAnsiTheme="minorBidi" w:cstheme="minorBidi"/>
          <w:color w:val="auto"/>
          <w:sz w:val="28"/>
          <w:szCs w:val="28"/>
        </w:rPr>
      </w:pPr>
    </w:p>
    <w:p w:rsidR="00F322DF" w:rsidRPr="00161752" w:rsidRDefault="004269CC" w:rsidP="003662F9">
      <w:pPr>
        <w:pStyle w:val="Standard"/>
        <w:spacing w:after="180"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161752">
        <w:rPr>
          <w:rFonts w:asciiTheme="minorBidi" w:hAnsiTheme="minorBidi" w:cstheme="minorBidi"/>
          <w:sz w:val="28"/>
          <w:szCs w:val="28"/>
        </w:rPr>
        <w:t xml:space="preserve">Pour cette </w:t>
      </w:r>
      <w:r w:rsidR="003662F9">
        <w:rPr>
          <w:rFonts w:asciiTheme="minorBidi" w:hAnsiTheme="minorBidi" w:cstheme="minorBidi"/>
          <w:sz w:val="28"/>
          <w:szCs w:val="28"/>
        </w:rPr>
        <w:t>2</w:t>
      </w:r>
      <w:r w:rsidR="003662F9" w:rsidRPr="003662F9">
        <w:rPr>
          <w:rFonts w:asciiTheme="minorBidi" w:hAnsiTheme="minorBidi" w:cstheme="minorBidi"/>
          <w:sz w:val="28"/>
          <w:szCs w:val="28"/>
          <w:vertAlign w:val="superscript"/>
        </w:rPr>
        <w:t>ème</w:t>
      </w:r>
      <w:r w:rsidR="003662F9">
        <w:rPr>
          <w:rFonts w:asciiTheme="minorBidi" w:hAnsiTheme="minorBidi" w:cstheme="minorBidi"/>
          <w:sz w:val="28"/>
          <w:szCs w:val="28"/>
        </w:rPr>
        <w:t xml:space="preserve"> saison</w:t>
      </w:r>
      <w:r w:rsidRPr="00161752">
        <w:rPr>
          <w:rFonts w:asciiTheme="minorBidi" w:hAnsiTheme="minorBidi" w:cstheme="minorBidi"/>
          <w:sz w:val="28"/>
          <w:szCs w:val="28"/>
        </w:rPr>
        <w:t xml:space="preserve">, </w:t>
      </w:r>
      <w:ins w:id="4" w:author="Ismail Bougaillou" w:date="2021-07-27T09:20:00Z">
        <w:r w:rsidR="00CF5CCE">
          <w:rPr>
            <w:rFonts w:asciiTheme="minorBidi" w:hAnsiTheme="minorBidi" w:cstheme="minorBidi"/>
            <w:sz w:val="28"/>
            <w:szCs w:val="28"/>
          </w:rPr>
          <w:t xml:space="preserve">l’objectif est de permettre </w:t>
        </w:r>
      </w:ins>
      <w:ins w:id="5" w:author="Ismail Bougaillou" w:date="2021-07-27T09:21:00Z">
        <w:r w:rsidR="00CF5CCE">
          <w:rPr>
            <w:rFonts w:asciiTheme="minorBidi" w:hAnsiTheme="minorBidi" w:cstheme="minorBidi"/>
            <w:sz w:val="28"/>
            <w:szCs w:val="28"/>
          </w:rPr>
          <w:t xml:space="preserve">la participation </w:t>
        </w:r>
      </w:ins>
      <w:ins w:id="6" w:author="Ismail Bougaillou" w:date="2021-07-27T09:20:00Z">
        <w:r w:rsidR="00CF5CCE">
          <w:rPr>
            <w:rFonts w:asciiTheme="minorBidi" w:hAnsiTheme="minorBidi" w:cstheme="minorBidi"/>
            <w:sz w:val="28"/>
            <w:szCs w:val="28"/>
          </w:rPr>
          <w:t xml:space="preserve">à </w:t>
        </w:r>
      </w:ins>
      <w:ins w:id="7" w:author="Ismail Bougaillou" w:date="2021-07-27T09:21:00Z">
        <w:r w:rsidR="00CF5CCE">
          <w:rPr>
            <w:rFonts w:asciiTheme="minorBidi" w:hAnsiTheme="minorBidi" w:cstheme="minorBidi"/>
            <w:sz w:val="28"/>
            <w:szCs w:val="28"/>
          </w:rPr>
          <w:t xml:space="preserve">un nombre plus important de startups et </w:t>
        </w:r>
      </w:ins>
      <w:ins w:id="8" w:author="Ismail Bougaillou" w:date="2021-07-27T09:22:00Z">
        <w:r w:rsidR="00CF5CCE">
          <w:rPr>
            <w:rFonts w:asciiTheme="minorBidi" w:hAnsiTheme="minorBidi" w:cstheme="minorBidi"/>
            <w:sz w:val="28"/>
            <w:szCs w:val="28"/>
          </w:rPr>
          <w:t xml:space="preserve">leur </w:t>
        </w:r>
      </w:ins>
      <w:bookmarkStart w:id="9" w:name="_GoBack"/>
      <w:bookmarkEnd w:id="9"/>
      <w:ins w:id="10" w:author="Ismail Bougaillou" w:date="2021-07-27T09:21:00Z">
        <w:r w:rsidR="00CF5CCE">
          <w:rPr>
            <w:rFonts w:asciiTheme="minorBidi" w:hAnsiTheme="minorBidi" w:cstheme="minorBidi"/>
            <w:sz w:val="28"/>
            <w:szCs w:val="28"/>
          </w:rPr>
          <w:t xml:space="preserve">octroyer </w:t>
        </w:r>
      </w:ins>
      <w:r w:rsidRPr="00161752">
        <w:rPr>
          <w:rFonts w:asciiTheme="minorBidi" w:hAnsiTheme="minorBidi" w:cstheme="minorBidi"/>
          <w:sz w:val="28"/>
          <w:szCs w:val="28"/>
        </w:rPr>
        <w:t xml:space="preserve">des montants d’investissements plus importants </w:t>
      </w:r>
      <w:del w:id="11" w:author="Ismail Bougaillou" w:date="2021-07-27T09:20:00Z">
        <w:r w:rsidRPr="00161752" w:rsidDel="00CF5CCE">
          <w:rPr>
            <w:rFonts w:asciiTheme="minorBidi" w:hAnsiTheme="minorBidi" w:cstheme="minorBidi"/>
            <w:sz w:val="28"/>
            <w:szCs w:val="28"/>
          </w:rPr>
          <w:delText xml:space="preserve">(minimum de 100.000 Dhs par investisseur et donc par Startup) </w:delText>
        </w:r>
      </w:del>
      <w:del w:id="12" w:author="Ismail Bougaillou" w:date="2021-07-27T09:21:00Z">
        <w:r w:rsidRPr="00161752" w:rsidDel="00CF5CCE">
          <w:rPr>
            <w:rFonts w:asciiTheme="minorBidi" w:hAnsiTheme="minorBidi" w:cstheme="minorBidi"/>
            <w:sz w:val="28"/>
            <w:szCs w:val="28"/>
          </w:rPr>
          <w:delText xml:space="preserve">seront octroyés </w:delText>
        </w:r>
      </w:del>
      <w:r w:rsidRPr="00161752">
        <w:rPr>
          <w:rFonts w:asciiTheme="minorBidi" w:hAnsiTheme="minorBidi" w:cstheme="minorBidi"/>
          <w:sz w:val="28"/>
          <w:szCs w:val="28"/>
        </w:rPr>
        <w:t xml:space="preserve">aux startups porteuses de </w:t>
      </w:r>
      <w:del w:id="13" w:author="Ismail Bougaillou" w:date="2021-07-27T09:21:00Z">
        <w:r w:rsidRPr="00161752" w:rsidDel="00CF5CCE">
          <w:rPr>
            <w:rFonts w:asciiTheme="minorBidi" w:hAnsiTheme="minorBidi" w:cstheme="minorBidi"/>
            <w:sz w:val="28"/>
            <w:szCs w:val="28"/>
          </w:rPr>
          <w:delText xml:space="preserve">meilleurs </w:delText>
        </w:r>
      </w:del>
      <w:r w:rsidRPr="00161752">
        <w:rPr>
          <w:rFonts w:asciiTheme="minorBidi" w:hAnsiTheme="minorBidi" w:cstheme="minorBidi"/>
          <w:sz w:val="28"/>
          <w:szCs w:val="28"/>
        </w:rPr>
        <w:t>projets</w:t>
      </w:r>
      <w:ins w:id="14" w:author="Ismail Bougaillou" w:date="2021-07-27T09:21:00Z">
        <w:r w:rsidR="00CF5CCE">
          <w:rPr>
            <w:rFonts w:asciiTheme="minorBidi" w:hAnsiTheme="minorBidi" w:cstheme="minorBidi"/>
            <w:sz w:val="28"/>
            <w:szCs w:val="28"/>
          </w:rPr>
          <w:t xml:space="preserve"> prometteurs</w:t>
        </w:r>
      </w:ins>
      <w:r w:rsidRPr="00161752">
        <w:rPr>
          <w:rFonts w:asciiTheme="minorBidi" w:hAnsiTheme="minorBidi" w:cstheme="minorBidi"/>
          <w:sz w:val="28"/>
          <w:szCs w:val="28"/>
        </w:rPr>
        <w:t>.</w:t>
      </w:r>
    </w:p>
    <w:p w:rsidR="00F322DF" w:rsidRPr="00161752" w:rsidRDefault="00F322DF">
      <w:pPr>
        <w:pStyle w:val="Standard"/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:rsidR="00F322DF" w:rsidRPr="003662F9" w:rsidRDefault="003662F9" w:rsidP="003662F9">
      <w:pPr>
        <w:pStyle w:val="Standard"/>
        <w:spacing w:line="276" w:lineRule="auto"/>
        <w:jc w:val="both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28"/>
          <w:szCs w:val="28"/>
        </w:rPr>
        <w:t>Lors de sa 1</w:t>
      </w:r>
      <w:r w:rsidRPr="003662F9">
        <w:rPr>
          <w:rFonts w:asciiTheme="minorBidi" w:hAnsiTheme="minorBidi" w:cstheme="minorBidi"/>
          <w:sz w:val="28"/>
          <w:szCs w:val="28"/>
          <w:vertAlign w:val="superscript"/>
        </w:rPr>
        <w:t>ère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3662F9">
        <w:rPr>
          <w:rFonts w:asciiTheme="minorBidi" w:hAnsiTheme="minorBidi" w:cstheme="minorBidi" w:hint="eastAsia"/>
          <w:sz w:val="28"/>
          <w:szCs w:val="28"/>
        </w:rPr>
        <w:t>saison</w:t>
      </w:r>
      <w:r>
        <w:rPr>
          <w:rFonts w:asciiTheme="minorBidi" w:hAnsiTheme="minorBidi" w:cstheme="minorBidi"/>
          <w:sz w:val="28"/>
          <w:szCs w:val="28"/>
        </w:rPr>
        <w:t>,</w:t>
      </w:r>
      <w:r w:rsidRPr="003662F9">
        <w:rPr>
          <w:rFonts w:asciiTheme="minorBidi" w:hAnsiTheme="minorBidi" w:cstheme="minorBidi" w:hint="eastAsia"/>
          <w:sz w:val="28"/>
          <w:szCs w:val="28"/>
        </w:rPr>
        <w:t xml:space="preserve"> l</w:t>
      </w:r>
      <w:r>
        <w:rPr>
          <w:rFonts w:asciiTheme="minorBidi" w:hAnsiTheme="minorBidi" w:cstheme="minorBidi"/>
          <w:sz w:val="28"/>
          <w:szCs w:val="28"/>
        </w:rPr>
        <w:t>’é</w:t>
      </w:r>
      <w:r w:rsidRPr="003662F9">
        <w:rPr>
          <w:rFonts w:asciiTheme="minorBidi" w:hAnsiTheme="minorBidi" w:cstheme="minorBidi" w:hint="eastAsia"/>
          <w:sz w:val="28"/>
          <w:szCs w:val="28"/>
        </w:rPr>
        <w:t>mission « Qui va investir dans mon projet ?</w:t>
      </w:r>
      <w:r>
        <w:rPr>
          <w:rFonts w:asciiTheme="minorBidi" w:hAnsiTheme="minorBidi" w:cstheme="minorBidi" w:hint="eastAsia"/>
          <w:sz w:val="28"/>
          <w:szCs w:val="28"/>
        </w:rPr>
        <w:t xml:space="preserve">», 1er </w:t>
      </w:r>
      <w:proofErr w:type="spellStart"/>
      <w:r>
        <w:rPr>
          <w:rFonts w:asciiTheme="minorBidi" w:hAnsiTheme="minorBidi" w:cstheme="minorBidi" w:hint="eastAsia"/>
          <w:sz w:val="28"/>
          <w:szCs w:val="28"/>
        </w:rPr>
        <w:t>techshow</w:t>
      </w:r>
      <w:proofErr w:type="spellEnd"/>
      <w:r>
        <w:rPr>
          <w:rFonts w:asciiTheme="minorBidi" w:hAnsiTheme="minorBidi" w:cstheme="minorBidi" w:hint="eastAsia"/>
          <w:sz w:val="28"/>
          <w:szCs w:val="28"/>
        </w:rPr>
        <w:t xml:space="preserve"> magh</w:t>
      </w:r>
      <w:r>
        <w:rPr>
          <w:rFonts w:asciiTheme="minorBidi" w:hAnsiTheme="minorBidi" w:cstheme="minorBidi"/>
          <w:sz w:val="28"/>
          <w:szCs w:val="28"/>
        </w:rPr>
        <w:t>ré</w:t>
      </w:r>
      <w:r w:rsidRPr="003662F9">
        <w:rPr>
          <w:rFonts w:asciiTheme="minorBidi" w:hAnsiTheme="minorBidi" w:cstheme="minorBidi" w:hint="eastAsia"/>
          <w:sz w:val="28"/>
          <w:szCs w:val="28"/>
        </w:rPr>
        <w:t xml:space="preserve">bin </w:t>
      </w:r>
      <w:r>
        <w:rPr>
          <w:rFonts w:asciiTheme="minorBidi" w:hAnsiTheme="minorBidi" w:cstheme="minorBidi"/>
          <w:sz w:val="28"/>
          <w:szCs w:val="28"/>
        </w:rPr>
        <w:t>dédié à</w:t>
      </w:r>
      <w:r>
        <w:rPr>
          <w:rFonts w:asciiTheme="minorBidi" w:hAnsiTheme="minorBidi" w:cstheme="minorBidi" w:hint="eastAsia"/>
          <w:sz w:val="28"/>
          <w:szCs w:val="28"/>
        </w:rPr>
        <w:t xml:space="preserve"> la Startup, a connu un </w:t>
      </w:r>
      <w:r>
        <w:rPr>
          <w:rFonts w:asciiTheme="minorBidi" w:hAnsiTheme="minorBidi" w:cstheme="minorBidi"/>
          <w:sz w:val="28"/>
          <w:szCs w:val="28"/>
        </w:rPr>
        <w:t>vé</w:t>
      </w:r>
      <w:r>
        <w:rPr>
          <w:rFonts w:asciiTheme="minorBidi" w:hAnsiTheme="minorBidi" w:cstheme="minorBidi" w:hint="eastAsia"/>
          <w:sz w:val="28"/>
          <w:szCs w:val="28"/>
        </w:rPr>
        <w:t>ritable suc</w:t>
      </w:r>
      <w:r>
        <w:rPr>
          <w:rFonts w:asciiTheme="minorBidi" w:hAnsiTheme="minorBidi" w:cstheme="minorBidi"/>
          <w:sz w:val="28"/>
          <w:szCs w:val="28"/>
        </w:rPr>
        <w:t>cès</w:t>
      </w:r>
      <w:r w:rsidRPr="003662F9">
        <w:rPr>
          <w:rFonts w:asciiTheme="minorBidi" w:hAnsiTheme="minorBidi" w:cstheme="minorBidi" w:hint="eastAsia"/>
          <w:sz w:val="28"/>
          <w:szCs w:val="28"/>
        </w:rPr>
        <w:t xml:space="preserve"> populaire aup</w:t>
      </w:r>
      <w:r>
        <w:rPr>
          <w:rFonts w:asciiTheme="minorBidi" w:hAnsiTheme="minorBidi" w:cstheme="minorBidi"/>
          <w:sz w:val="28"/>
          <w:szCs w:val="28"/>
        </w:rPr>
        <w:t>rès</w:t>
      </w:r>
      <w:r w:rsidRPr="003662F9">
        <w:rPr>
          <w:rFonts w:asciiTheme="minorBidi" w:hAnsiTheme="minorBidi" w:cstheme="minorBidi" w:hint="eastAsia"/>
          <w:sz w:val="28"/>
          <w:szCs w:val="28"/>
        </w:rPr>
        <w:t xml:space="preserve"> des marocains en enregistrant des audiences record tout le long de sa diffusion. Les Primes de </w:t>
      </w:r>
      <w:r>
        <w:rPr>
          <w:rFonts w:asciiTheme="minorBidi" w:hAnsiTheme="minorBidi" w:cstheme="minorBidi"/>
          <w:sz w:val="28"/>
          <w:szCs w:val="28"/>
        </w:rPr>
        <w:t>l’émission ont enregistré</w:t>
      </w:r>
      <w:r w:rsidRPr="003662F9">
        <w:rPr>
          <w:rFonts w:asciiTheme="minorBidi" w:hAnsiTheme="minorBidi" w:cstheme="minorBidi" w:hint="eastAsia"/>
          <w:sz w:val="28"/>
          <w:szCs w:val="28"/>
        </w:rPr>
        <w:t xml:space="preserve"> une audience exception</w:t>
      </w:r>
      <w:r>
        <w:rPr>
          <w:rFonts w:asciiTheme="minorBidi" w:hAnsiTheme="minorBidi" w:cstheme="minorBidi" w:hint="eastAsia"/>
          <w:sz w:val="28"/>
          <w:szCs w:val="28"/>
        </w:rPr>
        <w:t xml:space="preserve">nelle de plus de 3 millions de </w:t>
      </w:r>
      <w:r>
        <w:rPr>
          <w:rFonts w:asciiTheme="minorBidi" w:hAnsiTheme="minorBidi" w:cstheme="minorBidi"/>
          <w:sz w:val="28"/>
          <w:szCs w:val="28"/>
        </w:rPr>
        <w:t>télé</w:t>
      </w:r>
      <w:r w:rsidRPr="003662F9">
        <w:rPr>
          <w:rFonts w:asciiTheme="minorBidi" w:hAnsiTheme="minorBidi" w:cstheme="minorBidi" w:hint="eastAsia"/>
          <w:sz w:val="28"/>
          <w:szCs w:val="28"/>
        </w:rPr>
        <w:t>spectateurs pour chaque Prime.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3662F9">
        <w:rPr>
          <w:rFonts w:asciiTheme="minorBidi" w:eastAsia="Trebuchet MS" w:hAnsiTheme="minorBidi" w:cstheme="minorBidi"/>
          <w:sz w:val="28"/>
          <w:szCs w:val="28"/>
        </w:rPr>
        <w:t>En termes de levée de fonds, le succès était</w:t>
      </w:r>
      <w:r>
        <w:rPr>
          <w:rFonts w:asciiTheme="minorBidi" w:eastAsia="Trebuchet MS" w:hAnsiTheme="minorBidi" w:cstheme="minorBidi"/>
          <w:sz w:val="28"/>
          <w:szCs w:val="28"/>
        </w:rPr>
        <w:t xml:space="preserve"> aussi</w:t>
      </w:r>
      <w:r w:rsidRPr="003662F9">
        <w:rPr>
          <w:rFonts w:asciiTheme="minorBidi" w:eastAsia="Trebuchet MS" w:hAnsiTheme="minorBidi" w:cstheme="minorBidi"/>
          <w:sz w:val="28"/>
          <w:szCs w:val="28"/>
        </w:rPr>
        <w:t xml:space="preserve"> au rendez-vous. 14 startups ont levé près de 10 Millions </w:t>
      </w:r>
      <w:proofErr w:type="spellStart"/>
      <w:r w:rsidRPr="003662F9">
        <w:rPr>
          <w:rFonts w:asciiTheme="minorBidi" w:eastAsia="Trebuchet MS" w:hAnsiTheme="minorBidi" w:cstheme="minorBidi"/>
          <w:sz w:val="28"/>
          <w:szCs w:val="28"/>
        </w:rPr>
        <w:t>dhs</w:t>
      </w:r>
      <w:proofErr w:type="spellEnd"/>
      <w:r w:rsidRPr="003662F9">
        <w:rPr>
          <w:rFonts w:asciiTheme="minorBidi" w:eastAsia="Trebuchet MS" w:hAnsiTheme="minorBidi" w:cstheme="minorBidi"/>
          <w:sz w:val="28"/>
          <w:szCs w:val="28"/>
        </w:rPr>
        <w:t xml:space="preserve"> entre Business Angels et prêts d’honneur de la Caisse Centrale de Garantie</w:t>
      </w:r>
      <w:r>
        <w:rPr>
          <w:rFonts w:asciiTheme="minorBidi" w:eastAsia="Trebuchet MS" w:hAnsiTheme="minorBidi" w:cstheme="minorBidi"/>
          <w:sz w:val="28"/>
          <w:szCs w:val="28"/>
        </w:rPr>
        <w:t>.</w:t>
      </w:r>
    </w:p>
    <w:p w:rsidR="003662F9" w:rsidRDefault="003662F9">
      <w:pPr>
        <w:pStyle w:val="Standard"/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:rsidR="00F322DF" w:rsidRPr="00161752" w:rsidRDefault="00325170" w:rsidP="00325170">
      <w:pPr>
        <w:spacing w:after="180"/>
        <w:jc w:val="both"/>
        <w:rPr>
          <w:rFonts w:asciiTheme="minorBidi" w:eastAsia="Calibri" w:hAnsiTheme="minorBidi" w:cstheme="minorBidi"/>
          <w:sz w:val="28"/>
          <w:szCs w:val="28"/>
        </w:rPr>
      </w:pPr>
      <w:r w:rsidRPr="00325170">
        <w:rPr>
          <w:rFonts w:asciiTheme="minorBidi" w:eastAsia="Trebuchet MS" w:hAnsiTheme="minorBidi" w:cstheme="minorBidi"/>
          <w:sz w:val="28"/>
          <w:szCs w:val="28"/>
        </w:rPr>
        <w:t xml:space="preserve">Lancé par 2M en partenariat avec </w:t>
      </w:r>
      <w:proofErr w:type="spellStart"/>
      <w:r w:rsidRPr="00325170">
        <w:rPr>
          <w:rFonts w:asciiTheme="minorBidi" w:eastAsia="Trebuchet MS" w:hAnsiTheme="minorBidi" w:cstheme="minorBidi"/>
          <w:sz w:val="28"/>
          <w:szCs w:val="28"/>
        </w:rPr>
        <w:t>inwi</w:t>
      </w:r>
      <w:proofErr w:type="spellEnd"/>
      <w:r w:rsidRPr="00325170">
        <w:rPr>
          <w:rFonts w:asciiTheme="minorBidi" w:eastAsia="Trebuchet MS" w:hAnsiTheme="minorBidi" w:cstheme="minorBidi"/>
          <w:sz w:val="28"/>
          <w:szCs w:val="28"/>
        </w:rPr>
        <w:t>, ce programme inclusif dédié à la startup, est la matérialisation parfaite de l’engagement des deux partenaires pour la mise en avant de la nouvelle économie digitale et le soutien de la croissance des startups marocaines.</w:t>
      </w:r>
    </w:p>
    <w:sectPr w:rsidR="00F322DF" w:rsidRPr="0016175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079" w:rsidRDefault="007E2079">
      <w:pPr>
        <w:rPr>
          <w:rFonts w:hint="eastAsia"/>
        </w:rPr>
      </w:pPr>
      <w:r>
        <w:separator/>
      </w:r>
    </w:p>
  </w:endnote>
  <w:endnote w:type="continuationSeparator" w:id="0">
    <w:p w:rsidR="007E2079" w:rsidRDefault="007E20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079" w:rsidRDefault="007E207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E2079" w:rsidRDefault="007E2079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smail Bougaillou">
    <w15:presenceInfo w15:providerId="AD" w15:userId="S-1-5-21-65604268-3065782470-1270750562-349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2DF"/>
    <w:rsid w:val="00161752"/>
    <w:rsid w:val="00325170"/>
    <w:rsid w:val="003662F9"/>
    <w:rsid w:val="004269CC"/>
    <w:rsid w:val="007B4ACC"/>
    <w:rsid w:val="007E2079"/>
    <w:rsid w:val="00CF5CCE"/>
    <w:rsid w:val="00F322DF"/>
    <w:rsid w:val="00FC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242F"/>
  <w15:docId w15:val="{E5391186-87E3-49BF-8CA7-204006F0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pacing w:line="200" w:lineRule="atLeast"/>
    </w:pPr>
    <w:rPr>
      <w:rFonts w:ascii="Arial" w:eastAsia="Tahoma" w:hAnsi="Arial" w:cs="Liberation Sans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INWI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Mustapha Bouzeguia</dc:creator>
  <cp:lastModifiedBy>Ismail Bougaillou</cp:lastModifiedBy>
  <cp:revision>2</cp:revision>
  <dcterms:created xsi:type="dcterms:W3CDTF">2021-07-27T08:23:00Z</dcterms:created>
  <dcterms:modified xsi:type="dcterms:W3CDTF">2021-07-27T08:23:00Z</dcterms:modified>
</cp:coreProperties>
</file>