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10664438" w:displacedByCustomXml="next"/>
    <w:bookmarkStart w:id="1" w:name="_Toc410724748" w:displacedByCustomXml="next"/>
    <w:sdt>
      <w:sdtPr>
        <w:rPr>
          <w:rFonts w:asciiTheme="minorHAnsi" w:hAnsiTheme="minorHAnsi" w:cstheme="minorHAnsi"/>
          <w:lang w:val="fr-FR"/>
        </w:rPr>
        <w:id w:val="161049792"/>
        <w:docPartObj>
          <w:docPartGallery w:val="Cover Pages"/>
          <w:docPartUnique/>
        </w:docPartObj>
      </w:sdtPr>
      <w:sdtEndPr/>
      <w:sdtContent>
        <w:p w14:paraId="6C7CBC5A" w14:textId="77777777" w:rsidR="0013681A" w:rsidRPr="00A51198" w:rsidRDefault="0013681A">
          <w:pPr>
            <w:rPr>
              <w:rFonts w:asciiTheme="minorHAnsi" w:hAnsiTheme="minorHAnsi" w:cstheme="minorHAnsi"/>
              <w:lang w:val="fr-FR"/>
            </w:rPr>
          </w:pPr>
        </w:p>
        <w:p w14:paraId="0852ACBA" w14:textId="77777777" w:rsidR="00FD3905" w:rsidRPr="00A51198" w:rsidRDefault="00FD3905">
          <w:pPr>
            <w:rPr>
              <w:rFonts w:asciiTheme="minorHAnsi" w:hAnsiTheme="minorHAnsi" w:cstheme="minorHAnsi"/>
              <w:lang w:val="fr-FR"/>
            </w:rPr>
          </w:pPr>
        </w:p>
        <w:p w14:paraId="66B921ED" w14:textId="77777777" w:rsidR="00FD3905" w:rsidRPr="00A51198" w:rsidRDefault="00FD3905">
          <w:pPr>
            <w:rPr>
              <w:rFonts w:asciiTheme="minorHAnsi" w:hAnsiTheme="minorHAnsi" w:cstheme="minorHAnsi"/>
              <w:lang w:val="fr-FR"/>
            </w:rPr>
          </w:pPr>
        </w:p>
        <w:p w14:paraId="67577070" w14:textId="77777777" w:rsidR="00FD3905" w:rsidRPr="00A51198" w:rsidRDefault="00FD3905">
          <w:pPr>
            <w:rPr>
              <w:rFonts w:asciiTheme="minorHAnsi" w:hAnsiTheme="minorHAnsi" w:cstheme="minorHAnsi"/>
              <w:lang w:val="fr-FR"/>
            </w:rPr>
          </w:pPr>
        </w:p>
        <w:p w14:paraId="208175BF" w14:textId="77777777" w:rsidR="00FD3905" w:rsidRPr="00A51198" w:rsidRDefault="00FD3905">
          <w:pPr>
            <w:rPr>
              <w:rFonts w:asciiTheme="minorHAnsi" w:hAnsiTheme="minorHAnsi" w:cstheme="minorHAnsi"/>
              <w:lang w:val="fr-FR"/>
            </w:rPr>
          </w:pPr>
        </w:p>
        <w:p w14:paraId="218ED9EF" w14:textId="77777777" w:rsidR="00FD3905" w:rsidRPr="00A51198" w:rsidRDefault="00FD3905">
          <w:pPr>
            <w:rPr>
              <w:rFonts w:asciiTheme="minorHAnsi" w:hAnsiTheme="minorHAnsi" w:cstheme="minorHAnsi"/>
              <w:lang w:val="fr-FR"/>
            </w:rPr>
          </w:pPr>
        </w:p>
        <w:p w14:paraId="004B6C7C" w14:textId="77777777" w:rsidR="00FD3905" w:rsidRPr="00A51198" w:rsidRDefault="00FD3905">
          <w:pPr>
            <w:rPr>
              <w:rFonts w:asciiTheme="minorHAnsi" w:hAnsiTheme="minorHAnsi" w:cstheme="minorHAnsi"/>
              <w:lang w:val="fr-FR"/>
            </w:rPr>
          </w:pPr>
        </w:p>
        <w:p w14:paraId="688D8F89" w14:textId="77777777" w:rsidR="00FD3905" w:rsidRPr="00A51198" w:rsidRDefault="00FD3905">
          <w:pPr>
            <w:rPr>
              <w:rFonts w:asciiTheme="minorHAnsi" w:hAnsiTheme="minorHAnsi" w:cstheme="minorHAnsi"/>
              <w:lang w:val="fr-FR"/>
            </w:rPr>
          </w:pPr>
        </w:p>
        <w:p w14:paraId="19C86758" w14:textId="77777777" w:rsidR="00FD3905" w:rsidRPr="00A51198" w:rsidRDefault="00FD3905">
          <w:pPr>
            <w:rPr>
              <w:rFonts w:asciiTheme="minorHAnsi" w:hAnsiTheme="minorHAnsi" w:cstheme="minorHAnsi"/>
              <w:lang w:val="fr-FR"/>
            </w:rPr>
          </w:pPr>
        </w:p>
        <w:p w14:paraId="38316466" w14:textId="77777777" w:rsidR="00FD3905" w:rsidRPr="00A51198" w:rsidRDefault="00FD3905">
          <w:pPr>
            <w:rPr>
              <w:rFonts w:asciiTheme="minorHAnsi" w:hAnsiTheme="minorHAnsi" w:cstheme="minorHAnsi"/>
              <w:lang w:val="fr-FR"/>
            </w:rPr>
          </w:pPr>
        </w:p>
        <w:p w14:paraId="59E57731" w14:textId="77777777" w:rsidR="00FD3905" w:rsidRPr="00A51198" w:rsidRDefault="00FD3905">
          <w:pPr>
            <w:rPr>
              <w:rFonts w:asciiTheme="minorHAnsi" w:hAnsiTheme="minorHAnsi" w:cstheme="minorHAnsi"/>
              <w:lang w:val="fr-FR"/>
            </w:rPr>
          </w:pPr>
        </w:p>
        <w:tbl>
          <w:tblPr>
            <w:tblW w:w="4000" w:type="pct"/>
            <w:jc w:val="center"/>
            <w:tblBorders>
              <w:left w:val="single" w:sz="2" w:space="0" w:color="76923C" w:themeColor="accent3" w:themeShade="BF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162"/>
          </w:tblGrid>
          <w:tr w:rsidR="00A2618D" w:rsidRPr="00A51198" w14:paraId="3ABA9F3D" w14:textId="77777777" w:rsidTr="00A2618D">
            <w:trPr>
              <w:jc w:val="center"/>
            </w:trPr>
            <w:tc>
              <w:tcPr>
                <w:tcW w:w="882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31A8058" w14:textId="77777777" w:rsidR="0013681A" w:rsidRPr="00A51198" w:rsidRDefault="0013681A" w:rsidP="00FD3905">
                <w:pPr>
                  <w:pStyle w:val="NoSpacing"/>
                  <w:rPr>
                    <w:rFonts w:cstheme="minorHAnsi"/>
                    <w:color w:val="76923C" w:themeColor="accent3" w:themeShade="BF"/>
                    <w:sz w:val="24"/>
                  </w:rPr>
                </w:pPr>
              </w:p>
            </w:tc>
          </w:tr>
          <w:tr w:rsidR="0013681A" w:rsidRPr="00A51198" w14:paraId="3923E022" w14:textId="77777777" w:rsidTr="00A2618D">
            <w:trPr>
              <w:jc w:val="center"/>
            </w:trPr>
            <w:tc>
              <w:tcPr>
                <w:tcW w:w="8824" w:type="dxa"/>
              </w:tcPr>
              <w:p w14:paraId="247BB6E3" w14:textId="77777777" w:rsidR="0013681A" w:rsidRPr="00A51198" w:rsidRDefault="000D421B" w:rsidP="0036457E">
                <w:pPr>
                  <w:pStyle w:val="NoSpacing"/>
                  <w:spacing w:line="216" w:lineRule="auto"/>
                  <w:rPr>
                    <w:rFonts w:eastAsiaTheme="majorEastAsia" w:cstheme="minorHAnsi"/>
                    <w:color w:val="0070C0"/>
                    <w:sz w:val="88"/>
                    <w:szCs w:val="88"/>
                  </w:rPr>
                </w:pPr>
                <w:r w:rsidRPr="00A51198">
                  <w:rPr>
                    <w:rFonts w:eastAsiaTheme="majorEastAsia" w:cstheme="minorHAnsi"/>
                    <w:color w:val="548DD4" w:themeColor="text2" w:themeTint="99"/>
                    <w:sz w:val="88"/>
                    <w:szCs w:val="88"/>
                  </w:rPr>
                  <w:t xml:space="preserve">Cahier des </w:t>
                </w:r>
                <w:r w:rsidR="0036457E">
                  <w:rPr>
                    <w:rFonts w:eastAsiaTheme="majorEastAsia" w:cstheme="minorHAnsi"/>
                    <w:color w:val="548DD4" w:themeColor="text2" w:themeTint="99"/>
                    <w:sz w:val="88"/>
                    <w:szCs w:val="88"/>
                  </w:rPr>
                  <w:t>règles de gestion</w:t>
                </w:r>
              </w:p>
            </w:tc>
          </w:tr>
          <w:tr w:rsidR="0013681A" w:rsidRPr="00A51198" w14:paraId="1121B53B" w14:textId="77777777" w:rsidTr="00A2618D">
            <w:trPr>
              <w:jc w:val="center"/>
            </w:trPr>
            <w:tc>
              <w:tcPr>
                <w:tcW w:w="882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05A3EA3" w14:textId="77777777" w:rsidR="0013681A" w:rsidRPr="00C5616A" w:rsidRDefault="00C5616A" w:rsidP="00C5616A">
                <w:pPr>
                  <w:pStyle w:val="NoSpacing"/>
                  <w:rPr>
                    <w:rFonts w:cstheme="minorHAnsi"/>
                    <w:b/>
                    <w:bCs/>
                    <w:iCs/>
                    <w:color w:val="7F7F7F" w:themeColor="text1" w:themeTint="80"/>
                    <w:sz w:val="32"/>
                    <w:szCs w:val="32"/>
                  </w:rPr>
                </w:pPr>
                <w:r w:rsidRPr="00C5616A">
                  <w:rPr>
                    <w:rFonts w:cstheme="minorHAnsi"/>
                    <w:b/>
                    <w:bCs/>
                    <w:iCs/>
                    <w:color w:val="7F7F7F" w:themeColor="text1" w:themeTint="80"/>
                    <w:sz w:val="32"/>
                    <w:szCs w:val="32"/>
                  </w:rPr>
                  <w:t>INWI - Refonte OpenInnov</w:t>
                </w:r>
              </w:p>
            </w:tc>
          </w:tr>
        </w:tbl>
        <w:p w14:paraId="55324CE2" w14:textId="77777777" w:rsidR="00FD3905" w:rsidRPr="00A51198" w:rsidRDefault="00FD3905">
          <w:pPr>
            <w:rPr>
              <w:rFonts w:asciiTheme="minorHAnsi" w:hAnsiTheme="minorHAnsi" w:cstheme="minorHAnsi"/>
              <w:lang w:val="fr-FR"/>
            </w:rPr>
          </w:pPr>
        </w:p>
        <w:p w14:paraId="05BC59A4" w14:textId="77777777" w:rsidR="00FD3905" w:rsidRPr="00A51198" w:rsidRDefault="00FD3905">
          <w:pPr>
            <w:rPr>
              <w:rFonts w:asciiTheme="minorHAnsi" w:hAnsiTheme="minorHAnsi" w:cstheme="minorHAnsi"/>
              <w:lang w:val="fr-FR"/>
            </w:rPr>
          </w:pPr>
        </w:p>
        <w:p w14:paraId="25C78C65" w14:textId="77777777" w:rsidR="0075010C" w:rsidRPr="00A51198" w:rsidRDefault="0075010C">
          <w:pPr>
            <w:rPr>
              <w:rFonts w:asciiTheme="minorHAnsi" w:hAnsiTheme="minorHAnsi" w:cstheme="minorHAnsi"/>
              <w:lang w:val="fr-FR"/>
            </w:rPr>
          </w:pPr>
        </w:p>
        <w:p w14:paraId="7361D1C9" w14:textId="77777777" w:rsidR="0075010C" w:rsidRPr="00A51198" w:rsidRDefault="0075010C">
          <w:pPr>
            <w:rPr>
              <w:rFonts w:asciiTheme="minorHAnsi" w:hAnsiTheme="minorHAnsi" w:cstheme="minorHAnsi"/>
              <w:lang w:val="fr-FR"/>
            </w:rPr>
          </w:pPr>
        </w:p>
        <w:p w14:paraId="0AB9F6B9" w14:textId="77777777" w:rsidR="0075010C" w:rsidRPr="00A51198" w:rsidRDefault="0075010C">
          <w:pPr>
            <w:rPr>
              <w:rFonts w:asciiTheme="minorHAnsi" w:hAnsiTheme="minorHAnsi" w:cstheme="minorHAnsi"/>
              <w:lang w:val="fr-FR"/>
            </w:rPr>
          </w:pPr>
        </w:p>
        <w:p w14:paraId="1B3ABD7F" w14:textId="77777777" w:rsidR="0075010C" w:rsidRPr="00A51198" w:rsidRDefault="0075010C">
          <w:pPr>
            <w:rPr>
              <w:rFonts w:asciiTheme="minorHAnsi" w:hAnsiTheme="minorHAnsi" w:cstheme="minorHAnsi"/>
              <w:lang w:val="fr-FR"/>
            </w:rPr>
          </w:pPr>
        </w:p>
        <w:p w14:paraId="37848402" w14:textId="77777777" w:rsidR="0075010C" w:rsidRPr="00A51198" w:rsidRDefault="0075010C">
          <w:pPr>
            <w:rPr>
              <w:rFonts w:asciiTheme="minorHAnsi" w:hAnsiTheme="minorHAnsi" w:cstheme="minorHAnsi"/>
              <w:lang w:val="fr-FR"/>
            </w:rPr>
          </w:pPr>
        </w:p>
        <w:p w14:paraId="71C91684" w14:textId="77777777" w:rsidR="0075010C" w:rsidRPr="00A51198" w:rsidRDefault="0075010C">
          <w:pPr>
            <w:rPr>
              <w:rFonts w:asciiTheme="minorHAnsi" w:hAnsiTheme="minorHAnsi" w:cstheme="minorHAnsi"/>
              <w:lang w:val="fr-FR"/>
            </w:rPr>
          </w:pPr>
        </w:p>
        <w:p w14:paraId="4A71C555" w14:textId="77777777" w:rsidR="0075010C" w:rsidRPr="00A51198" w:rsidRDefault="0075010C">
          <w:pPr>
            <w:rPr>
              <w:rFonts w:asciiTheme="minorHAnsi" w:hAnsiTheme="minorHAnsi" w:cstheme="minorHAnsi"/>
              <w:lang w:val="fr-FR"/>
            </w:rPr>
          </w:pPr>
        </w:p>
        <w:p w14:paraId="09AC1FA1" w14:textId="77777777" w:rsidR="0075010C" w:rsidRPr="00A51198" w:rsidRDefault="0075010C">
          <w:pPr>
            <w:rPr>
              <w:rFonts w:asciiTheme="minorHAnsi" w:hAnsiTheme="minorHAnsi" w:cstheme="minorHAnsi"/>
              <w:lang w:val="fr-FR"/>
            </w:rPr>
          </w:pPr>
        </w:p>
        <w:p w14:paraId="2B461D7C" w14:textId="77777777" w:rsidR="0075010C" w:rsidRPr="00A51198" w:rsidRDefault="0075010C">
          <w:pPr>
            <w:rPr>
              <w:rFonts w:asciiTheme="minorHAnsi" w:hAnsiTheme="minorHAnsi" w:cstheme="minorHAnsi"/>
              <w:lang w:val="fr-FR"/>
            </w:rPr>
          </w:pPr>
        </w:p>
        <w:p w14:paraId="3BE5E827" w14:textId="77777777" w:rsidR="0075010C" w:rsidRPr="00A51198" w:rsidRDefault="0075010C">
          <w:pPr>
            <w:rPr>
              <w:rFonts w:asciiTheme="minorHAnsi" w:hAnsiTheme="minorHAnsi" w:cstheme="minorHAnsi"/>
              <w:lang w:val="fr-FR"/>
            </w:rPr>
          </w:pPr>
        </w:p>
        <w:p w14:paraId="7E07EC4B" w14:textId="77777777" w:rsidR="0075010C" w:rsidRPr="00A51198" w:rsidRDefault="0075010C">
          <w:pPr>
            <w:rPr>
              <w:rFonts w:asciiTheme="minorHAnsi" w:hAnsiTheme="minorHAnsi" w:cstheme="minorHAnsi"/>
              <w:lang w:val="fr-FR"/>
            </w:rPr>
          </w:pPr>
        </w:p>
        <w:p w14:paraId="1100E811" w14:textId="77777777" w:rsidR="0075010C" w:rsidRPr="00A51198" w:rsidRDefault="0075010C">
          <w:pPr>
            <w:rPr>
              <w:rFonts w:asciiTheme="minorHAnsi" w:hAnsiTheme="minorHAnsi" w:cstheme="minorHAnsi"/>
              <w:lang w:val="fr-FR"/>
            </w:rPr>
          </w:pPr>
        </w:p>
        <w:p w14:paraId="6AD3A087" w14:textId="77777777" w:rsidR="0075010C" w:rsidRPr="00A51198" w:rsidRDefault="0075010C">
          <w:pPr>
            <w:rPr>
              <w:rFonts w:asciiTheme="minorHAnsi" w:hAnsiTheme="minorHAnsi" w:cstheme="minorHAnsi"/>
              <w:lang w:val="fr-FR"/>
            </w:rPr>
          </w:pPr>
        </w:p>
        <w:p w14:paraId="53C23867" w14:textId="77777777" w:rsidR="0075010C" w:rsidRPr="00A51198" w:rsidRDefault="0075010C">
          <w:pPr>
            <w:rPr>
              <w:rFonts w:asciiTheme="minorHAnsi" w:hAnsiTheme="minorHAnsi" w:cstheme="minorHAnsi"/>
              <w:lang w:val="fr-FR"/>
            </w:rPr>
          </w:pPr>
        </w:p>
        <w:p w14:paraId="5CFAADD8" w14:textId="77777777" w:rsidR="0075010C" w:rsidRPr="00A51198" w:rsidRDefault="0075010C">
          <w:pPr>
            <w:rPr>
              <w:rFonts w:asciiTheme="minorHAnsi" w:hAnsiTheme="minorHAnsi" w:cstheme="minorHAnsi"/>
              <w:lang w:val="fr-FR"/>
            </w:rPr>
          </w:pPr>
        </w:p>
        <w:p w14:paraId="17EC1CED" w14:textId="77777777" w:rsidR="0075010C" w:rsidRPr="00A51198" w:rsidRDefault="0075010C">
          <w:pPr>
            <w:rPr>
              <w:rFonts w:asciiTheme="minorHAnsi" w:hAnsiTheme="minorHAnsi" w:cstheme="minorHAnsi"/>
              <w:lang w:val="fr-FR"/>
            </w:rPr>
          </w:pPr>
        </w:p>
        <w:p w14:paraId="581E6153" w14:textId="77777777" w:rsidR="0075010C" w:rsidRPr="00A51198" w:rsidRDefault="0075010C">
          <w:pPr>
            <w:rPr>
              <w:rFonts w:asciiTheme="minorHAnsi" w:hAnsiTheme="minorHAnsi" w:cstheme="minorHAnsi"/>
              <w:lang w:val="fr-FR"/>
            </w:rPr>
          </w:pPr>
        </w:p>
        <w:p w14:paraId="208893F5" w14:textId="77777777" w:rsidR="0075010C" w:rsidRPr="00A51198" w:rsidRDefault="0075010C">
          <w:pPr>
            <w:rPr>
              <w:rFonts w:asciiTheme="minorHAnsi" w:hAnsiTheme="minorHAnsi" w:cstheme="minorHAnsi"/>
              <w:lang w:val="fr-FR"/>
            </w:rPr>
          </w:pPr>
        </w:p>
        <w:p w14:paraId="32A0D993" w14:textId="77777777" w:rsidR="0075010C" w:rsidRPr="00A51198" w:rsidRDefault="0075010C">
          <w:pPr>
            <w:rPr>
              <w:rFonts w:asciiTheme="minorHAnsi" w:hAnsiTheme="minorHAnsi" w:cstheme="minorHAnsi"/>
              <w:lang w:val="fr-FR"/>
            </w:rPr>
          </w:pPr>
        </w:p>
        <w:p w14:paraId="5FC79F63" w14:textId="77777777" w:rsidR="0075010C" w:rsidRPr="00A51198" w:rsidRDefault="0075010C">
          <w:pPr>
            <w:rPr>
              <w:rFonts w:asciiTheme="minorHAnsi" w:hAnsiTheme="minorHAnsi" w:cstheme="minorHAnsi"/>
              <w:lang w:val="fr-FR"/>
            </w:rPr>
          </w:pPr>
        </w:p>
        <w:p w14:paraId="083A81A5" w14:textId="77777777" w:rsidR="0075010C" w:rsidRPr="00A51198" w:rsidRDefault="0075010C">
          <w:pPr>
            <w:rPr>
              <w:rFonts w:asciiTheme="minorHAnsi" w:hAnsiTheme="minorHAnsi" w:cstheme="minorHAnsi"/>
              <w:lang w:val="fr-FR"/>
            </w:rPr>
          </w:pPr>
        </w:p>
        <w:p w14:paraId="478C40E7" w14:textId="77777777" w:rsidR="0075010C" w:rsidRPr="00A51198" w:rsidRDefault="0075010C">
          <w:pPr>
            <w:rPr>
              <w:rFonts w:asciiTheme="minorHAnsi" w:hAnsiTheme="minorHAnsi" w:cstheme="minorHAnsi"/>
              <w:lang w:val="fr-FR"/>
            </w:rPr>
          </w:pPr>
        </w:p>
        <w:p w14:paraId="6AA2ACF7" w14:textId="77777777" w:rsidR="0075010C" w:rsidRPr="00A51198" w:rsidRDefault="0075010C" w:rsidP="004B2397">
          <w:pPr>
            <w:jc w:val="right"/>
            <w:rPr>
              <w:rFonts w:asciiTheme="minorHAnsi" w:hAnsiTheme="minorHAnsi" w:cstheme="minorHAnsi"/>
              <w:lang w:val="fr-FR"/>
            </w:rPr>
          </w:pPr>
        </w:p>
        <w:p w14:paraId="7DD271C5" w14:textId="77777777" w:rsidR="004B2397" w:rsidRPr="00A51198" w:rsidRDefault="00793FFF">
          <w:pPr>
            <w:rPr>
              <w:rFonts w:asciiTheme="minorHAnsi" w:hAnsiTheme="minorHAnsi" w:cstheme="minorHAnsi"/>
              <w:lang w:val="fr-FR"/>
            </w:rPr>
          </w:pPr>
        </w:p>
      </w:sdtContent>
    </w:sdt>
    <w:p w14:paraId="0D637DF1" w14:textId="77777777" w:rsidR="004B2397" w:rsidRPr="00A51198" w:rsidRDefault="004B2397" w:rsidP="004B2397">
      <w:pPr>
        <w:rPr>
          <w:rFonts w:asciiTheme="minorHAnsi" w:hAnsiTheme="minorHAnsi" w:cstheme="minorHAnsi"/>
          <w:lang w:val="fr-FR"/>
        </w:rPr>
      </w:pPr>
    </w:p>
    <w:p w14:paraId="3CE34544" w14:textId="77777777" w:rsidR="004B2397" w:rsidRPr="00A51198" w:rsidRDefault="004B2397" w:rsidP="004B2397">
      <w:pPr>
        <w:rPr>
          <w:rFonts w:asciiTheme="minorHAnsi" w:hAnsiTheme="minorHAnsi" w:cstheme="minorHAnsi"/>
          <w:lang w:val="fr-FR"/>
        </w:rPr>
      </w:pPr>
    </w:p>
    <w:sdt>
      <w:sdtPr>
        <w:rPr>
          <w:rFonts w:asciiTheme="minorHAnsi" w:eastAsia="Calibri" w:hAnsiTheme="minorHAnsi" w:cstheme="minorHAnsi"/>
          <w:b/>
          <w:color w:val="auto"/>
          <w:spacing w:val="0"/>
          <w:kern w:val="0"/>
          <w:sz w:val="20"/>
          <w:szCs w:val="24"/>
          <w:lang w:val="fr-FR"/>
        </w:rPr>
        <w:id w:val="-4309779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75E51CD0" w14:textId="77777777" w:rsidR="0013681A" w:rsidRPr="00A51198" w:rsidRDefault="00F6216E" w:rsidP="005E4D77">
          <w:pPr>
            <w:pStyle w:val="Title"/>
            <w:rPr>
              <w:rFonts w:asciiTheme="minorHAnsi" w:hAnsiTheme="minorHAnsi" w:cstheme="minorHAnsi"/>
              <w:lang w:val="fr-FR"/>
            </w:rPr>
          </w:pPr>
          <w:r w:rsidRPr="00A51198">
            <w:rPr>
              <w:rFonts w:asciiTheme="minorHAnsi" w:hAnsiTheme="minorHAnsi" w:cstheme="minorHAnsi"/>
              <w:lang w:val="fr-FR"/>
            </w:rPr>
            <w:t>Sommaire</w:t>
          </w:r>
        </w:p>
        <w:p w14:paraId="718F52F7" w14:textId="77777777" w:rsidR="005675EC" w:rsidRDefault="008B30BB">
          <w:pPr>
            <w:pStyle w:val="TOC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1198">
            <w:rPr>
              <w:rFonts w:asciiTheme="minorHAnsi" w:hAnsiTheme="minorHAnsi" w:cstheme="minorHAnsi"/>
              <w:lang w:val="fr-FR"/>
            </w:rPr>
            <w:fldChar w:fldCharType="begin"/>
          </w:r>
          <w:r w:rsidR="0075010C" w:rsidRPr="00A51198">
            <w:rPr>
              <w:rFonts w:asciiTheme="minorHAnsi" w:hAnsiTheme="minorHAnsi" w:cstheme="minorHAnsi"/>
              <w:lang w:val="fr-FR"/>
            </w:rPr>
            <w:instrText xml:space="preserve"> TOC \o "1-2" \h \z \u </w:instrText>
          </w:r>
          <w:r w:rsidRPr="00A51198">
            <w:rPr>
              <w:rFonts w:asciiTheme="minorHAnsi" w:hAnsiTheme="minorHAnsi" w:cstheme="minorHAnsi"/>
              <w:lang w:val="fr-FR"/>
            </w:rPr>
            <w:fldChar w:fldCharType="separate"/>
          </w:r>
          <w:hyperlink w:anchor="_Toc27318406" w:history="1">
            <w:r w:rsidR="005675EC" w:rsidRPr="003639A1">
              <w:rPr>
                <w:rStyle w:val="Hyperlink"/>
                <w:rFonts w:cstheme="minorHAnsi"/>
                <w:noProof/>
                <w:lang w:val="fr-FR"/>
              </w:rPr>
              <w:t>1.</w:t>
            </w:r>
            <w:r w:rsidR="005675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75EC" w:rsidRPr="003639A1">
              <w:rPr>
                <w:rStyle w:val="Hyperlink"/>
                <w:rFonts w:cstheme="minorHAnsi"/>
                <w:noProof/>
                <w:lang w:val="fr-FR"/>
              </w:rPr>
              <w:t>01 - Page d'accueil</w:t>
            </w:r>
            <w:r w:rsidR="005675EC">
              <w:rPr>
                <w:noProof/>
                <w:webHidden/>
              </w:rPr>
              <w:tab/>
            </w:r>
            <w:r w:rsidR="005675EC">
              <w:rPr>
                <w:noProof/>
                <w:webHidden/>
              </w:rPr>
              <w:fldChar w:fldCharType="begin"/>
            </w:r>
            <w:r w:rsidR="005675EC">
              <w:rPr>
                <w:noProof/>
                <w:webHidden/>
              </w:rPr>
              <w:instrText xml:space="preserve"> PAGEREF _Toc27318406 \h </w:instrText>
            </w:r>
            <w:r w:rsidR="005675EC">
              <w:rPr>
                <w:noProof/>
                <w:webHidden/>
              </w:rPr>
            </w:r>
            <w:r w:rsidR="005675EC">
              <w:rPr>
                <w:noProof/>
                <w:webHidden/>
              </w:rPr>
              <w:fldChar w:fldCharType="separate"/>
            </w:r>
            <w:r w:rsidR="005675EC">
              <w:rPr>
                <w:noProof/>
                <w:webHidden/>
              </w:rPr>
              <w:t>3</w:t>
            </w:r>
            <w:r w:rsidR="005675EC">
              <w:rPr>
                <w:noProof/>
                <w:webHidden/>
              </w:rPr>
              <w:fldChar w:fldCharType="end"/>
            </w:r>
          </w:hyperlink>
        </w:p>
        <w:p w14:paraId="226ED43B" w14:textId="77777777" w:rsidR="005675EC" w:rsidRDefault="00793FFF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318407" w:history="1">
            <w:r w:rsidR="005675EC" w:rsidRPr="003639A1">
              <w:rPr>
                <w:rStyle w:val="Hyperlink"/>
                <w:rFonts w:cstheme="minorHAnsi"/>
                <w:noProof/>
                <w:lang w:val="fr-FR"/>
              </w:rPr>
              <w:t>1.1.</w:t>
            </w:r>
            <w:r w:rsidR="005675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75EC" w:rsidRPr="003639A1">
              <w:rPr>
                <w:rStyle w:val="Hyperlink"/>
                <w:rFonts w:cstheme="minorHAnsi"/>
                <w:noProof/>
                <w:lang w:val="fr-FR"/>
              </w:rPr>
              <w:t>[01 - Bloc 1] Slider</w:t>
            </w:r>
            <w:r w:rsidR="005675EC">
              <w:rPr>
                <w:noProof/>
                <w:webHidden/>
              </w:rPr>
              <w:tab/>
            </w:r>
            <w:r w:rsidR="005675EC">
              <w:rPr>
                <w:noProof/>
                <w:webHidden/>
              </w:rPr>
              <w:fldChar w:fldCharType="begin"/>
            </w:r>
            <w:r w:rsidR="005675EC">
              <w:rPr>
                <w:noProof/>
                <w:webHidden/>
              </w:rPr>
              <w:instrText xml:space="preserve"> PAGEREF _Toc27318407 \h </w:instrText>
            </w:r>
            <w:r w:rsidR="005675EC">
              <w:rPr>
                <w:noProof/>
                <w:webHidden/>
              </w:rPr>
            </w:r>
            <w:r w:rsidR="005675EC">
              <w:rPr>
                <w:noProof/>
                <w:webHidden/>
              </w:rPr>
              <w:fldChar w:fldCharType="separate"/>
            </w:r>
            <w:r w:rsidR="005675EC">
              <w:rPr>
                <w:noProof/>
                <w:webHidden/>
              </w:rPr>
              <w:t>3</w:t>
            </w:r>
            <w:r w:rsidR="005675EC">
              <w:rPr>
                <w:noProof/>
                <w:webHidden/>
              </w:rPr>
              <w:fldChar w:fldCharType="end"/>
            </w:r>
          </w:hyperlink>
        </w:p>
        <w:p w14:paraId="10D090B6" w14:textId="77777777" w:rsidR="005675EC" w:rsidRDefault="00793FFF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318408" w:history="1">
            <w:r w:rsidR="005675EC" w:rsidRPr="003639A1">
              <w:rPr>
                <w:rStyle w:val="Hyperlink"/>
                <w:rFonts w:cstheme="minorHAnsi"/>
                <w:noProof/>
                <w:lang w:val="fr-FR"/>
              </w:rPr>
              <w:t>1.2.</w:t>
            </w:r>
            <w:r w:rsidR="005675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75EC" w:rsidRPr="003639A1">
              <w:rPr>
                <w:rStyle w:val="Hyperlink"/>
                <w:rFonts w:cstheme="minorHAnsi"/>
                <w:noProof/>
                <w:lang w:val="fr-FR"/>
              </w:rPr>
              <w:t>[01 - Bloc 2] A qui s'adressent nos programmes ?</w:t>
            </w:r>
            <w:r w:rsidR="005675EC">
              <w:rPr>
                <w:noProof/>
                <w:webHidden/>
              </w:rPr>
              <w:tab/>
            </w:r>
            <w:r w:rsidR="005675EC">
              <w:rPr>
                <w:noProof/>
                <w:webHidden/>
              </w:rPr>
              <w:fldChar w:fldCharType="begin"/>
            </w:r>
            <w:r w:rsidR="005675EC">
              <w:rPr>
                <w:noProof/>
                <w:webHidden/>
              </w:rPr>
              <w:instrText xml:space="preserve"> PAGEREF _Toc27318408 \h </w:instrText>
            </w:r>
            <w:r w:rsidR="005675EC">
              <w:rPr>
                <w:noProof/>
                <w:webHidden/>
              </w:rPr>
            </w:r>
            <w:r w:rsidR="005675EC">
              <w:rPr>
                <w:noProof/>
                <w:webHidden/>
              </w:rPr>
              <w:fldChar w:fldCharType="separate"/>
            </w:r>
            <w:r w:rsidR="005675EC">
              <w:rPr>
                <w:noProof/>
                <w:webHidden/>
              </w:rPr>
              <w:t>3</w:t>
            </w:r>
            <w:r w:rsidR="005675EC">
              <w:rPr>
                <w:noProof/>
                <w:webHidden/>
              </w:rPr>
              <w:fldChar w:fldCharType="end"/>
            </w:r>
          </w:hyperlink>
        </w:p>
        <w:p w14:paraId="2C4C4F37" w14:textId="77777777" w:rsidR="005675EC" w:rsidRDefault="00793FFF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318409" w:history="1">
            <w:r w:rsidR="005675EC" w:rsidRPr="003639A1">
              <w:rPr>
                <w:rStyle w:val="Hyperlink"/>
                <w:rFonts w:cstheme="minorHAnsi"/>
                <w:noProof/>
                <w:lang w:val="fr-FR"/>
              </w:rPr>
              <w:t>1.3.</w:t>
            </w:r>
            <w:r w:rsidR="005675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75EC" w:rsidRPr="003639A1">
              <w:rPr>
                <w:rStyle w:val="Hyperlink"/>
                <w:rFonts w:cstheme="minorHAnsi"/>
                <w:noProof/>
                <w:lang w:val="fr-FR"/>
              </w:rPr>
              <w:t>[01 - Bloc 3] Vos prochains rendez-vous</w:t>
            </w:r>
            <w:r w:rsidR="005675EC">
              <w:rPr>
                <w:noProof/>
                <w:webHidden/>
              </w:rPr>
              <w:tab/>
            </w:r>
            <w:r w:rsidR="005675EC">
              <w:rPr>
                <w:noProof/>
                <w:webHidden/>
              </w:rPr>
              <w:fldChar w:fldCharType="begin"/>
            </w:r>
            <w:r w:rsidR="005675EC">
              <w:rPr>
                <w:noProof/>
                <w:webHidden/>
              </w:rPr>
              <w:instrText xml:space="preserve"> PAGEREF _Toc27318409 \h </w:instrText>
            </w:r>
            <w:r w:rsidR="005675EC">
              <w:rPr>
                <w:noProof/>
                <w:webHidden/>
              </w:rPr>
            </w:r>
            <w:r w:rsidR="005675EC">
              <w:rPr>
                <w:noProof/>
                <w:webHidden/>
              </w:rPr>
              <w:fldChar w:fldCharType="separate"/>
            </w:r>
            <w:r w:rsidR="005675EC">
              <w:rPr>
                <w:noProof/>
                <w:webHidden/>
              </w:rPr>
              <w:t>4</w:t>
            </w:r>
            <w:r w:rsidR="005675EC">
              <w:rPr>
                <w:noProof/>
                <w:webHidden/>
              </w:rPr>
              <w:fldChar w:fldCharType="end"/>
            </w:r>
          </w:hyperlink>
        </w:p>
        <w:p w14:paraId="0687B432" w14:textId="77777777" w:rsidR="005675EC" w:rsidRDefault="00793FFF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318410" w:history="1">
            <w:r w:rsidR="005675EC" w:rsidRPr="003639A1">
              <w:rPr>
                <w:rStyle w:val="Hyperlink"/>
                <w:rFonts w:cstheme="minorHAnsi"/>
                <w:noProof/>
                <w:lang w:val="fr-FR"/>
              </w:rPr>
              <w:t>1.4.</w:t>
            </w:r>
            <w:r w:rsidR="005675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75EC" w:rsidRPr="003639A1">
              <w:rPr>
                <w:rStyle w:val="Hyperlink"/>
                <w:rFonts w:cstheme="minorHAnsi"/>
                <w:noProof/>
                <w:lang w:val="fr-FR"/>
              </w:rPr>
              <w:t>[01 - Bloc 4] Pourquoi participer à nos programmes</w:t>
            </w:r>
            <w:r w:rsidR="005675EC">
              <w:rPr>
                <w:noProof/>
                <w:webHidden/>
              </w:rPr>
              <w:tab/>
            </w:r>
            <w:r w:rsidR="005675EC">
              <w:rPr>
                <w:noProof/>
                <w:webHidden/>
              </w:rPr>
              <w:fldChar w:fldCharType="begin"/>
            </w:r>
            <w:r w:rsidR="005675EC">
              <w:rPr>
                <w:noProof/>
                <w:webHidden/>
              </w:rPr>
              <w:instrText xml:space="preserve"> PAGEREF _Toc27318410 \h </w:instrText>
            </w:r>
            <w:r w:rsidR="005675EC">
              <w:rPr>
                <w:noProof/>
                <w:webHidden/>
              </w:rPr>
            </w:r>
            <w:r w:rsidR="005675EC">
              <w:rPr>
                <w:noProof/>
                <w:webHidden/>
              </w:rPr>
              <w:fldChar w:fldCharType="separate"/>
            </w:r>
            <w:r w:rsidR="005675EC">
              <w:rPr>
                <w:noProof/>
                <w:webHidden/>
              </w:rPr>
              <w:t>4</w:t>
            </w:r>
            <w:r w:rsidR="005675EC">
              <w:rPr>
                <w:noProof/>
                <w:webHidden/>
              </w:rPr>
              <w:fldChar w:fldCharType="end"/>
            </w:r>
          </w:hyperlink>
        </w:p>
        <w:p w14:paraId="1F189305" w14:textId="77777777" w:rsidR="005675EC" w:rsidRDefault="00793FFF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318411" w:history="1">
            <w:r w:rsidR="005675EC" w:rsidRPr="003639A1">
              <w:rPr>
                <w:rStyle w:val="Hyperlink"/>
                <w:rFonts w:cstheme="minorHAnsi"/>
                <w:noProof/>
                <w:lang w:val="fr-FR"/>
              </w:rPr>
              <w:t>1.5.</w:t>
            </w:r>
            <w:r w:rsidR="005675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75EC" w:rsidRPr="003639A1">
              <w:rPr>
                <w:rStyle w:val="Hyperlink"/>
                <w:rFonts w:cstheme="minorHAnsi"/>
                <w:noProof/>
                <w:lang w:val="fr-FR"/>
              </w:rPr>
              <w:t>[01 - Bloc 5] Dernières publications</w:t>
            </w:r>
            <w:r w:rsidR="005675EC">
              <w:rPr>
                <w:noProof/>
                <w:webHidden/>
              </w:rPr>
              <w:tab/>
            </w:r>
            <w:r w:rsidR="005675EC">
              <w:rPr>
                <w:noProof/>
                <w:webHidden/>
              </w:rPr>
              <w:fldChar w:fldCharType="begin"/>
            </w:r>
            <w:r w:rsidR="005675EC">
              <w:rPr>
                <w:noProof/>
                <w:webHidden/>
              </w:rPr>
              <w:instrText xml:space="preserve"> PAGEREF _Toc27318411 \h </w:instrText>
            </w:r>
            <w:r w:rsidR="005675EC">
              <w:rPr>
                <w:noProof/>
                <w:webHidden/>
              </w:rPr>
            </w:r>
            <w:r w:rsidR="005675EC">
              <w:rPr>
                <w:noProof/>
                <w:webHidden/>
              </w:rPr>
              <w:fldChar w:fldCharType="separate"/>
            </w:r>
            <w:r w:rsidR="005675EC">
              <w:rPr>
                <w:noProof/>
                <w:webHidden/>
              </w:rPr>
              <w:t>5</w:t>
            </w:r>
            <w:r w:rsidR="005675EC">
              <w:rPr>
                <w:noProof/>
                <w:webHidden/>
              </w:rPr>
              <w:fldChar w:fldCharType="end"/>
            </w:r>
          </w:hyperlink>
        </w:p>
        <w:p w14:paraId="0CCCEAC8" w14:textId="77777777" w:rsidR="005675EC" w:rsidRDefault="00793FFF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318412" w:history="1">
            <w:r w:rsidR="005675EC" w:rsidRPr="003639A1">
              <w:rPr>
                <w:rStyle w:val="Hyperlink"/>
                <w:rFonts w:cstheme="minorHAnsi"/>
                <w:noProof/>
                <w:lang w:val="fr-FR"/>
              </w:rPr>
              <w:t>1.6.</w:t>
            </w:r>
            <w:r w:rsidR="005675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75EC" w:rsidRPr="003639A1">
              <w:rPr>
                <w:rStyle w:val="Hyperlink"/>
                <w:rFonts w:cstheme="minorHAnsi"/>
                <w:noProof/>
                <w:lang w:val="fr-FR"/>
              </w:rPr>
              <w:t>[01 - Bloc 6] Notre portfolio des Startups</w:t>
            </w:r>
            <w:r w:rsidR="005675EC">
              <w:rPr>
                <w:noProof/>
                <w:webHidden/>
              </w:rPr>
              <w:tab/>
            </w:r>
            <w:r w:rsidR="005675EC">
              <w:rPr>
                <w:noProof/>
                <w:webHidden/>
              </w:rPr>
              <w:fldChar w:fldCharType="begin"/>
            </w:r>
            <w:r w:rsidR="005675EC">
              <w:rPr>
                <w:noProof/>
                <w:webHidden/>
              </w:rPr>
              <w:instrText xml:space="preserve"> PAGEREF _Toc27318412 \h </w:instrText>
            </w:r>
            <w:r w:rsidR="005675EC">
              <w:rPr>
                <w:noProof/>
                <w:webHidden/>
              </w:rPr>
            </w:r>
            <w:r w:rsidR="005675EC">
              <w:rPr>
                <w:noProof/>
                <w:webHidden/>
              </w:rPr>
              <w:fldChar w:fldCharType="separate"/>
            </w:r>
            <w:r w:rsidR="005675EC">
              <w:rPr>
                <w:noProof/>
                <w:webHidden/>
              </w:rPr>
              <w:t>5</w:t>
            </w:r>
            <w:r w:rsidR="005675EC">
              <w:rPr>
                <w:noProof/>
                <w:webHidden/>
              </w:rPr>
              <w:fldChar w:fldCharType="end"/>
            </w:r>
          </w:hyperlink>
        </w:p>
        <w:p w14:paraId="2C57A478" w14:textId="77777777" w:rsidR="005675EC" w:rsidRDefault="00793FFF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318413" w:history="1">
            <w:r w:rsidR="005675EC" w:rsidRPr="003639A1">
              <w:rPr>
                <w:rStyle w:val="Hyperlink"/>
                <w:rFonts w:cstheme="minorHAnsi"/>
                <w:noProof/>
                <w:lang w:val="fr-FR"/>
              </w:rPr>
              <w:t>1.7.</w:t>
            </w:r>
            <w:r w:rsidR="005675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75EC" w:rsidRPr="003639A1">
              <w:rPr>
                <w:rStyle w:val="Hyperlink"/>
                <w:rFonts w:cstheme="minorHAnsi"/>
                <w:noProof/>
                <w:lang w:val="fr-FR"/>
              </w:rPr>
              <w:t>[01 - Bloc 7] Témoignages</w:t>
            </w:r>
            <w:r w:rsidR="005675EC">
              <w:rPr>
                <w:noProof/>
                <w:webHidden/>
              </w:rPr>
              <w:tab/>
            </w:r>
            <w:r w:rsidR="005675EC">
              <w:rPr>
                <w:noProof/>
                <w:webHidden/>
              </w:rPr>
              <w:fldChar w:fldCharType="begin"/>
            </w:r>
            <w:r w:rsidR="005675EC">
              <w:rPr>
                <w:noProof/>
                <w:webHidden/>
              </w:rPr>
              <w:instrText xml:space="preserve"> PAGEREF _Toc27318413 \h </w:instrText>
            </w:r>
            <w:r w:rsidR="005675EC">
              <w:rPr>
                <w:noProof/>
                <w:webHidden/>
              </w:rPr>
            </w:r>
            <w:r w:rsidR="005675EC">
              <w:rPr>
                <w:noProof/>
                <w:webHidden/>
              </w:rPr>
              <w:fldChar w:fldCharType="separate"/>
            </w:r>
            <w:r w:rsidR="005675EC">
              <w:rPr>
                <w:noProof/>
                <w:webHidden/>
              </w:rPr>
              <w:t>5</w:t>
            </w:r>
            <w:r w:rsidR="005675EC">
              <w:rPr>
                <w:noProof/>
                <w:webHidden/>
              </w:rPr>
              <w:fldChar w:fldCharType="end"/>
            </w:r>
          </w:hyperlink>
        </w:p>
        <w:p w14:paraId="394D50B5" w14:textId="77777777" w:rsidR="005675EC" w:rsidRDefault="00793FFF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318414" w:history="1">
            <w:r w:rsidR="005675EC" w:rsidRPr="003639A1">
              <w:rPr>
                <w:rStyle w:val="Hyperlink"/>
                <w:rFonts w:cstheme="minorHAnsi"/>
                <w:noProof/>
                <w:lang w:val="fr-FR"/>
              </w:rPr>
              <w:t>1.8.</w:t>
            </w:r>
            <w:r w:rsidR="005675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75EC" w:rsidRPr="003639A1">
              <w:rPr>
                <w:rStyle w:val="Hyperlink"/>
                <w:rFonts w:cstheme="minorHAnsi"/>
                <w:noProof/>
                <w:lang w:val="fr-FR"/>
              </w:rPr>
              <w:t>[01 - Bloc 8] Partenaires</w:t>
            </w:r>
            <w:r w:rsidR="005675EC">
              <w:rPr>
                <w:noProof/>
                <w:webHidden/>
              </w:rPr>
              <w:tab/>
            </w:r>
            <w:r w:rsidR="005675EC">
              <w:rPr>
                <w:noProof/>
                <w:webHidden/>
              </w:rPr>
              <w:fldChar w:fldCharType="begin"/>
            </w:r>
            <w:r w:rsidR="005675EC">
              <w:rPr>
                <w:noProof/>
                <w:webHidden/>
              </w:rPr>
              <w:instrText xml:space="preserve"> PAGEREF _Toc27318414 \h </w:instrText>
            </w:r>
            <w:r w:rsidR="005675EC">
              <w:rPr>
                <w:noProof/>
                <w:webHidden/>
              </w:rPr>
            </w:r>
            <w:r w:rsidR="005675EC">
              <w:rPr>
                <w:noProof/>
                <w:webHidden/>
              </w:rPr>
              <w:fldChar w:fldCharType="separate"/>
            </w:r>
            <w:r w:rsidR="005675EC">
              <w:rPr>
                <w:noProof/>
                <w:webHidden/>
              </w:rPr>
              <w:t>6</w:t>
            </w:r>
            <w:r w:rsidR="005675EC">
              <w:rPr>
                <w:noProof/>
                <w:webHidden/>
              </w:rPr>
              <w:fldChar w:fldCharType="end"/>
            </w:r>
          </w:hyperlink>
        </w:p>
        <w:p w14:paraId="661E03AC" w14:textId="77777777" w:rsidR="005675EC" w:rsidRDefault="00793FFF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318415" w:history="1">
            <w:r w:rsidR="005675EC" w:rsidRPr="003639A1">
              <w:rPr>
                <w:rStyle w:val="Hyperlink"/>
                <w:rFonts w:cstheme="minorHAnsi"/>
                <w:noProof/>
                <w:lang w:val="fr-FR"/>
              </w:rPr>
              <w:t>1.9.</w:t>
            </w:r>
            <w:r w:rsidR="005675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75EC" w:rsidRPr="003639A1">
              <w:rPr>
                <w:rStyle w:val="Hyperlink"/>
                <w:rFonts w:cstheme="minorHAnsi"/>
                <w:noProof/>
                <w:lang w:val="fr-FR"/>
              </w:rPr>
              <w:t>[01 - Bloc 9] Newsletter</w:t>
            </w:r>
            <w:r w:rsidR="005675EC">
              <w:rPr>
                <w:noProof/>
                <w:webHidden/>
              </w:rPr>
              <w:tab/>
            </w:r>
            <w:r w:rsidR="005675EC">
              <w:rPr>
                <w:noProof/>
                <w:webHidden/>
              </w:rPr>
              <w:fldChar w:fldCharType="begin"/>
            </w:r>
            <w:r w:rsidR="005675EC">
              <w:rPr>
                <w:noProof/>
                <w:webHidden/>
              </w:rPr>
              <w:instrText xml:space="preserve"> PAGEREF _Toc27318415 \h </w:instrText>
            </w:r>
            <w:r w:rsidR="005675EC">
              <w:rPr>
                <w:noProof/>
                <w:webHidden/>
              </w:rPr>
            </w:r>
            <w:r w:rsidR="005675EC">
              <w:rPr>
                <w:noProof/>
                <w:webHidden/>
              </w:rPr>
              <w:fldChar w:fldCharType="separate"/>
            </w:r>
            <w:r w:rsidR="005675EC">
              <w:rPr>
                <w:noProof/>
                <w:webHidden/>
              </w:rPr>
              <w:t>6</w:t>
            </w:r>
            <w:r w:rsidR="005675EC">
              <w:rPr>
                <w:noProof/>
                <w:webHidden/>
              </w:rPr>
              <w:fldChar w:fldCharType="end"/>
            </w:r>
          </w:hyperlink>
        </w:p>
        <w:p w14:paraId="287FC81C" w14:textId="77777777" w:rsidR="005675EC" w:rsidRDefault="00793FFF">
          <w:pPr>
            <w:pStyle w:val="TOC2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318416" w:history="1">
            <w:r w:rsidR="005675EC" w:rsidRPr="003639A1">
              <w:rPr>
                <w:rStyle w:val="Hyperlink"/>
                <w:rFonts w:cstheme="minorHAnsi"/>
                <w:noProof/>
                <w:lang w:val="fr-FR"/>
              </w:rPr>
              <w:t>1.10.</w:t>
            </w:r>
            <w:r w:rsidR="005675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75EC" w:rsidRPr="003639A1">
              <w:rPr>
                <w:rStyle w:val="Hyperlink"/>
                <w:rFonts w:cstheme="minorHAnsi"/>
                <w:noProof/>
                <w:lang w:val="fr-FR"/>
              </w:rPr>
              <w:t>[01 - Bloc 10] Footer</w:t>
            </w:r>
            <w:r w:rsidR="005675EC">
              <w:rPr>
                <w:noProof/>
                <w:webHidden/>
              </w:rPr>
              <w:tab/>
            </w:r>
            <w:r w:rsidR="005675EC">
              <w:rPr>
                <w:noProof/>
                <w:webHidden/>
              </w:rPr>
              <w:fldChar w:fldCharType="begin"/>
            </w:r>
            <w:r w:rsidR="005675EC">
              <w:rPr>
                <w:noProof/>
                <w:webHidden/>
              </w:rPr>
              <w:instrText xml:space="preserve"> PAGEREF _Toc27318416 \h </w:instrText>
            </w:r>
            <w:r w:rsidR="005675EC">
              <w:rPr>
                <w:noProof/>
                <w:webHidden/>
              </w:rPr>
            </w:r>
            <w:r w:rsidR="005675EC">
              <w:rPr>
                <w:noProof/>
                <w:webHidden/>
              </w:rPr>
              <w:fldChar w:fldCharType="separate"/>
            </w:r>
            <w:r w:rsidR="005675EC">
              <w:rPr>
                <w:noProof/>
                <w:webHidden/>
              </w:rPr>
              <w:t>6</w:t>
            </w:r>
            <w:r w:rsidR="005675EC">
              <w:rPr>
                <w:noProof/>
                <w:webHidden/>
              </w:rPr>
              <w:fldChar w:fldCharType="end"/>
            </w:r>
          </w:hyperlink>
        </w:p>
        <w:p w14:paraId="492C9FDB" w14:textId="77777777" w:rsidR="00504B5A" w:rsidRPr="00A51198" w:rsidRDefault="008B30BB" w:rsidP="00611A85">
          <w:pPr>
            <w:rPr>
              <w:rFonts w:asciiTheme="minorHAnsi" w:hAnsiTheme="minorHAnsi" w:cstheme="minorHAnsi"/>
              <w:lang w:val="fr-FR"/>
            </w:rPr>
          </w:pPr>
          <w:r w:rsidRPr="00A51198">
            <w:rPr>
              <w:rFonts w:asciiTheme="minorHAnsi" w:hAnsiTheme="minorHAnsi" w:cstheme="minorHAnsi"/>
              <w:lang w:val="fr-FR"/>
            </w:rPr>
            <w:fldChar w:fldCharType="end"/>
          </w:r>
        </w:p>
      </w:sdtContent>
    </w:sdt>
    <w:p w14:paraId="4FFD6B8D" w14:textId="77777777" w:rsidR="00504B5A" w:rsidRPr="00A51198" w:rsidRDefault="00504B5A" w:rsidP="005F70B3">
      <w:pPr>
        <w:rPr>
          <w:rFonts w:asciiTheme="minorHAnsi" w:hAnsiTheme="minorHAnsi" w:cstheme="minorHAnsi"/>
          <w:lang w:val="fr-FR"/>
        </w:rPr>
      </w:pPr>
    </w:p>
    <w:p w14:paraId="4813D5A4" w14:textId="77777777" w:rsidR="00E226B1" w:rsidRPr="00A51198" w:rsidRDefault="00E226B1" w:rsidP="005F70B3">
      <w:pPr>
        <w:rPr>
          <w:rFonts w:asciiTheme="minorHAnsi" w:hAnsiTheme="minorHAnsi" w:cstheme="minorHAnsi"/>
          <w:lang w:val="fr-FR"/>
        </w:rPr>
      </w:pPr>
    </w:p>
    <w:p w14:paraId="3BF7D11D" w14:textId="77777777" w:rsidR="0013681A" w:rsidRPr="00A51198" w:rsidRDefault="0013681A" w:rsidP="005F70B3">
      <w:pPr>
        <w:rPr>
          <w:rFonts w:asciiTheme="minorHAnsi" w:hAnsiTheme="minorHAnsi" w:cstheme="minorHAnsi"/>
          <w:lang w:val="fr-FR"/>
        </w:rPr>
      </w:pPr>
    </w:p>
    <w:p w14:paraId="2D1E2BE4" w14:textId="77777777" w:rsidR="00D13229" w:rsidRPr="00A51198" w:rsidRDefault="005328A4" w:rsidP="00A2618D">
      <w:pPr>
        <w:pStyle w:val="Title"/>
        <w:tabs>
          <w:tab w:val="center" w:pos="4986"/>
          <w:tab w:val="right" w:pos="9972"/>
        </w:tabs>
        <w:rPr>
          <w:rFonts w:asciiTheme="minorHAnsi" w:hAnsiTheme="minorHAnsi" w:cstheme="minorHAnsi"/>
          <w:lang w:val="fr-FR"/>
        </w:rPr>
      </w:pPr>
      <w:bookmarkStart w:id="2" w:name="_Toc410737987"/>
      <w:bookmarkStart w:id="3" w:name="_Toc410738181"/>
      <w:r w:rsidRPr="00A51198">
        <w:rPr>
          <w:rFonts w:asciiTheme="minorHAnsi" w:hAnsiTheme="minorHAnsi" w:cstheme="minorHAnsi"/>
          <w:lang w:val="fr-FR"/>
        </w:rPr>
        <w:lastRenderedPageBreak/>
        <w:t>INWI - Refonte OpenInnov</w:t>
      </w:r>
      <w:bookmarkEnd w:id="1"/>
      <w:bookmarkEnd w:id="0"/>
      <w:bookmarkEnd w:id="2"/>
      <w:bookmarkEnd w:id="3"/>
    </w:p>
    <w:p w14:paraId="798681F2" w14:textId="77777777" w:rsidR="00F34D3B" w:rsidRPr="00A51198" w:rsidRDefault="00F34D3B" w:rsidP="00F34D3B">
      <w:pPr>
        <w:rPr>
          <w:rFonts w:asciiTheme="minorHAnsi" w:hAnsiTheme="minorHAnsi" w:cstheme="minorHAnsi"/>
          <w:lang w:val="fr-FR"/>
        </w:rPr>
      </w:pPr>
    </w:p>
    <w:p w14:paraId="383422FE" w14:textId="77777777" w:rsidR="009C68FF" w:rsidRPr="00A51198" w:rsidRDefault="00F34D3B" w:rsidP="00F34D3B">
      <w:pPr>
        <w:pStyle w:val="Heading1"/>
        <w:pBdr>
          <w:top w:val="single" w:sz="4" w:space="0" w:color="0070C0"/>
        </w:pBdr>
        <w:rPr>
          <w:rFonts w:asciiTheme="minorHAnsi" w:hAnsiTheme="minorHAnsi" w:cstheme="minorHAnsi"/>
          <w:lang w:val="fr-FR"/>
        </w:rPr>
      </w:pPr>
      <w:bookmarkStart w:id="4" w:name="_Toc27318406"/>
      <w:r w:rsidRPr="00A51198">
        <w:rPr>
          <w:rFonts w:asciiTheme="minorHAnsi" w:hAnsiTheme="minorHAnsi" w:cstheme="minorHAnsi"/>
          <w:lang w:val="fr-FR"/>
        </w:rPr>
        <w:t>01 - Page d'accueil</w:t>
      </w:r>
      <w:bookmarkEnd w:id="4"/>
    </w:p>
    <w:p w14:paraId="432F2A56" w14:textId="77777777" w:rsidR="00097337" w:rsidRPr="00A51198" w:rsidRDefault="00097337">
      <w:pPr>
        <w:rPr>
          <w:rFonts w:asciiTheme="minorHAnsi" w:hAnsiTheme="minorHAnsi" w:cstheme="minorHAnsi"/>
          <w:lang w:val="fr-FR"/>
        </w:rPr>
      </w:pPr>
    </w:p>
    <w:p w14:paraId="03780AB3" w14:textId="77777777" w:rsidR="00C72D29" w:rsidRPr="00A51198" w:rsidRDefault="00C72D29" w:rsidP="00C72D29">
      <w:pPr>
        <w:rPr>
          <w:rFonts w:asciiTheme="minorHAnsi" w:hAnsiTheme="minorHAnsi" w:cstheme="minorHAnsi"/>
          <w:lang w:val="fr-FR"/>
        </w:rPr>
      </w:pPr>
    </w:p>
    <w:p w14:paraId="2F3F2642" w14:textId="77777777" w:rsidR="009C1091" w:rsidRPr="00A51198" w:rsidRDefault="001E6C4E" w:rsidP="00220FE0">
      <w:pPr>
        <w:pStyle w:val="Heading2"/>
        <w:rPr>
          <w:rFonts w:asciiTheme="minorHAnsi" w:hAnsiTheme="minorHAnsi" w:cstheme="minorHAnsi"/>
          <w:lang w:val="fr-FR"/>
        </w:rPr>
      </w:pPr>
      <w:bookmarkStart w:id="5" w:name="_Toc27318392"/>
      <w:bookmarkStart w:id="6" w:name="_Toc27318407"/>
      <w:r w:rsidRPr="00A51198">
        <w:rPr>
          <w:rFonts w:asciiTheme="minorHAnsi" w:hAnsiTheme="minorHAnsi" w:cstheme="minorHAnsi"/>
          <w:lang w:val="fr-FR"/>
        </w:rPr>
        <w:t>[</w:t>
      </w:r>
      <w:r w:rsidR="00F6216E" w:rsidRPr="00A51198">
        <w:rPr>
          <w:rFonts w:asciiTheme="minorHAnsi" w:hAnsiTheme="minorHAnsi" w:cstheme="minorHAnsi"/>
          <w:lang w:val="fr-FR"/>
        </w:rPr>
        <w:t>01</w:t>
      </w:r>
      <w:r w:rsidR="00220FE0" w:rsidRPr="00A51198">
        <w:rPr>
          <w:rFonts w:asciiTheme="minorHAnsi" w:hAnsiTheme="minorHAnsi" w:cstheme="minorHAnsi"/>
          <w:lang w:val="fr-FR"/>
        </w:rPr>
        <w:t xml:space="preserve"> - Bloc 1</w:t>
      </w:r>
      <w:r w:rsidRPr="00A51198">
        <w:rPr>
          <w:rFonts w:asciiTheme="minorHAnsi" w:hAnsiTheme="minorHAnsi" w:cstheme="minorHAnsi"/>
          <w:lang w:val="fr-FR"/>
        </w:rPr>
        <w:t>]</w:t>
      </w:r>
      <w:r w:rsidR="00F6216E" w:rsidRPr="00A51198">
        <w:rPr>
          <w:rFonts w:asciiTheme="minorHAnsi" w:hAnsiTheme="minorHAnsi" w:cstheme="minorHAnsi"/>
          <w:lang w:val="fr-FR"/>
        </w:rPr>
        <w:t xml:space="preserve"> Slider</w:t>
      </w:r>
      <w:bookmarkEnd w:id="5"/>
      <w:bookmarkEnd w:id="6"/>
    </w:p>
    <w:p w14:paraId="24AB726B" w14:textId="77777777" w:rsidR="00E47C42" w:rsidRPr="00A51198" w:rsidRDefault="00E47C42" w:rsidP="00E47C42">
      <w:pPr>
        <w:pStyle w:val="Heading3"/>
        <w:rPr>
          <w:rFonts w:asciiTheme="minorHAnsi" w:hAnsiTheme="minorHAnsi" w:cstheme="minorHAnsi"/>
        </w:rPr>
      </w:pPr>
      <w:r w:rsidRPr="00A51198">
        <w:rPr>
          <w:rFonts w:asciiTheme="minorHAnsi" w:hAnsiTheme="minorHAnsi" w:cstheme="minorHAnsi"/>
        </w:rPr>
        <w:t xml:space="preserve">Description </w:t>
      </w:r>
    </w:p>
    <w:p w14:paraId="60512E70" w14:textId="77777777" w:rsidR="007B2FB3" w:rsidRPr="00AF6EB7" w:rsidRDefault="0036235D">
      <w:pPr>
        <w:pStyle w:val="NormalWeb"/>
        <w:divId w:val="1691566553"/>
        <w:rPr>
          <w:rFonts w:asciiTheme="minorHAnsi" w:hAnsiTheme="minorHAnsi" w:cstheme="minorHAnsi"/>
        </w:rPr>
      </w:pPr>
      <w:r w:rsidRPr="00AF6EB7">
        <w:rPr>
          <w:rFonts w:asciiTheme="minorHAnsi" w:hAnsiTheme="minorHAnsi" w:cstheme="minorHAnsi"/>
        </w:rPr>
        <w:t>Le premier bloc de la page d'accueil est s</w:t>
      </w:r>
      <w:r w:rsidR="00220FE0" w:rsidRPr="00AF6EB7">
        <w:rPr>
          <w:rFonts w:asciiTheme="minorHAnsi" w:hAnsiTheme="minorHAnsi" w:cstheme="minorHAnsi"/>
        </w:rPr>
        <w:t>ous forme d'un Slider qui défile</w:t>
      </w:r>
      <w:r w:rsidRPr="00AF6EB7">
        <w:rPr>
          <w:rFonts w:asciiTheme="minorHAnsi" w:hAnsiTheme="minorHAnsi" w:cstheme="minorHAnsi"/>
        </w:rPr>
        <w:t xml:space="preserve"> de manière automatique des slides contenant les éléments suivants :</w:t>
      </w:r>
    </w:p>
    <w:p w14:paraId="256F680A" w14:textId="77777777" w:rsidR="00220FE0" w:rsidRPr="00AF6EB7" w:rsidRDefault="00220FE0" w:rsidP="00220FE0">
      <w:pPr>
        <w:pStyle w:val="NormalWeb"/>
        <w:numPr>
          <w:ilvl w:val="0"/>
          <w:numId w:val="25"/>
        </w:numPr>
        <w:divId w:val="1691566553"/>
        <w:rPr>
          <w:rFonts w:asciiTheme="minorHAnsi" w:hAnsiTheme="minorHAnsi" w:cstheme="minorHAnsi"/>
        </w:rPr>
      </w:pPr>
      <w:r w:rsidRPr="00AF6EB7">
        <w:rPr>
          <w:rFonts w:asciiTheme="minorHAnsi" w:hAnsiTheme="minorHAnsi" w:cstheme="minorHAnsi"/>
        </w:rPr>
        <w:t>Photo</w:t>
      </w:r>
    </w:p>
    <w:p w14:paraId="3DF709F2" w14:textId="77777777" w:rsidR="00220FE0" w:rsidRPr="00AF6EB7" w:rsidRDefault="00220FE0" w:rsidP="00220FE0">
      <w:pPr>
        <w:pStyle w:val="NormalWeb"/>
        <w:numPr>
          <w:ilvl w:val="0"/>
          <w:numId w:val="25"/>
        </w:numPr>
        <w:divId w:val="1691566553"/>
        <w:rPr>
          <w:rFonts w:asciiTheme="minorHAnsi" w:hAnsiTheme="minorHAnsi" w:cstheme="minorHAnsi"/>
        </w:rPr>
      </w:pPr>
      <w:r w:rsidRPr="00AF6EB7">
        <w:rPr>
          <w:rFonts w:asciiTheme="minorHAnsi" w:hAnsiTheme="minorHAnsi" w:cstheme="minorHAnsi"/>
        </w:rPr>
        <w:t>Titre</w:t>
      </w:r>
    </w:p>
    <w:p w14:paraId="4945593D" w14:textId="77777777" w:rsidR="00220FE0" w:rsidRPr="00AF6EB7" w:rsidRDefault="00AF6EB7" w:rsidP="00220FE0">
      <w:pPr>
        <w:pStyle w:val="NormalWeb"/>
        <w:numPr>
          <w:ilvl w:val="0"/>
          <w:numId w:val="25"/>
        </w:numPr>
        <w:divId w:val="1691566553"/>
        <w:rPr>
          <w:rFonts w:asciiTheme="minorHAnsi" w:hAnsiTheme="minorHAnsi" w:cstheme="minorHAnsi"/>
        </w:rPr>
      </w:pPr>
      <w:r w:rsidRPr="00AF6EB7">
        <w:rPr>
          <w:rFonts w:asciiTheme="minorHAnsi" w:hAnsiTheme="minorHAnsi" w:cstheme="minorHAnsi"/>
        </w:rPr>
        <w:t>Sous-titre</w:t>
      </w:r>
    </w:p>
    <w:p w14:paraId="047D4837" w14:textId="77777777" w:rsidR="00220FE0" w:rsidRPr="00AF6EB7" w:rsidRDefault="00220FE0" w:rsidP="00220FE0">
      <w:pPr>
        <w:pStyle w:val="NormalWeb"/>
        <w:numPr>
          <w:ilvl w:val="0"/>
          <w:numId w:val="25"/>
        </w:numPr>
        <w:divId w:val="1691566553"/>
        <w:rPr>
          <w:rFonts w:asciiTheme="minorHAnsi" w:hAnsiTheme="minorHAnsi" w:cstheme="minorHAnsi"/>
        </w:rPr>
      </w:pPr>
      <w:r w:rsidRPr="00AF6EB7">
        <w:rPr>
          <w:rFonts w:asciiTheme="minorHAnsi" w:hAnsiTheme="minorHAnsi" w:cstheme="minorHAnsi"/>
        </w:rPr>
        <w:t>Paragraphe</w:t>
      </w:r>
    </w:p>
    <w:p w14:paraId="55480B4B" w14:textId="77777777" w:rsidR="00220FE0" w:rsidRPr="00AF6EB7" w:rsidDel="00BA4E2D" w:rsidRDefault="00220FE0" w:rsidP="00220FE0">
      <w:pPr>
        <w:pStyle w:val="NormalWeb"/>
        <w:numPr>
          <w:ilvl w:val="0"/>
          <w:numId w:val="25"/>
        </w:numPr>
        <w:divId w:val="1691566553"/>
        <w:rPr>
          <w:del w:id="7" w:author="Author"/>
          <w:rFonts w:asciiTheme="minorHAnsi" w:hAnsiTheme="minorHAnsi" w:cstheme="minorHAnsi"/>
        </w:rPr>
      </w:pPr>
      <w:del w:id="8" w:author="Author">
        <w:r w:rsidRPr="00AF6EB7" w:rsidDel="00BA4E2D">
          <w:rPr>
            <w:rFonts w:asciiTheme="minorHAnsi" w:hAnsiTheme="minorHAnsi" w:cstheme="minorHAnsi"/>
          </w:rPr>
          <w:delText>Lien</w:delText>
        </w:r>
      </w:del>
    </w:p>
    <w:p w14:paraId="47E6279E" w14:textId="77777777" w:rsidR="00220FE0" w:rsidRPr="00AF6EB7" w:rsidRDefault="00220FE0" w:rsidP="00220FE0">
      <w:pPr>
        <w:pStyle w:val="NormalWeb"/>
        <w:numPr>
          <w:ilvl w:val="0"/>
          <w:numId w:val="25"/>
        </w:numPr>
        <w:divId w:val="1691566553"/>
        <w:rPr>
          <w:rFonts w:asciiTheme="minorHAnsi" w:hAnsiTheme="minorHAnsi" w:cstheme="minorHAnsi"/>
        </w:rPr>
      </w:pPr>
      <w:r w:rsidRPr="00AF6EB7">
        <w:rPr>
          <w:rFonts w:asciiTheme="minorHAnsi" w:hAnsiTheme="minorHAnsi" w:cstheme="minorHAnsi"/>
        </w:rPr>
        <w:t>Date</w:t>
      </w:r>
    </w:p>
    <w:p w14:paraId="638ABD66" w14:textId="77777777" w:rsidR="00220FE0" w:rsidRPr="00AF6EB7" w:rsidRDefault="00220FE0" w:rsidP="00220FE0">
      <w:pPr>
        <w:pStyle w:val="NormalWeb"/>
        <w:numPr>
          <w:ilvl w:val="0"/>
          <w:numId w:val="25"/>
        </w:numPr>
        <w:divId w:val="1691566553"/>
        <w:rPr>
          <w:rFonts w:asciiTheme="minorHAnsi" w:hAnsiTheme="minorHAnsi" w:cstheme="minorHAnsi"/>
        </w:rPr>
      </w:pPr>
      <w:r w:rsidRPr="00AF6EB7">
        <w:rPr>
          <w:rFonts w:asciiTheme="minorHAnsi" w:hAnsiTheme="minorHAnsi" w:cstheme="minorHAnsi"/>
        </w:rPr>
        <w:t>Participer (</w:t>
      </w:r>
      <w:del w:id="9" w:author="Author">
        <w:r w:rsidRPr="00AF6EB7" w:rsidDel="00BA4E2D">
          <w:rPr>
            <w:rFonts w:asciiTheme="minorHAnsi" w:hAnsiTheme="minorHAnsi" w:cstheme="minorHAnsi"/>
          </w:rPr>
          <w:delText>Label,</w:delText>
        </w:r>
      </w:del>
      <w:r w:rsidRPr="00AF6EB7">
        <w:rPr>
          <w:rFonts w:asciiTheme="minorHAnsi" w:hAnsiTheme="minorHAnsi" w:cstheme="minorHAnsi"/>
        </w:rPr>
        <w:t xml:space="preserve"> Visibilité</w:t>
      </w:r>
      <w:ins w:id="10" w:author="Author">
        <w:r w:rsidR="00BA4E2D">
          <w:rPr>
            <w:rFonts w:asciiTheme="minorHAnsi" w:hAnsiTheme="minorHAnsi" w:cstheme="minorHAnsi"/>
          </w:rPr>
          <w:t xml:space="preserve"> uniquement</w:t>
        </w:r>
      </w:ins>
      <w:r w:rsidRPr="00AF6EB7">
        <w:rPr>
          <w:rFonts w:asciiTheme="minorHAnsi" w:hAnsiTheme="minorHAnsi" w:cstheme="minorHAnsi"/>
        </w:rPr>
        <w:t>)</w:t>
      </w:r>
    </w:p>
    <w:p w14:paraId="5C90EC90" w14:textId="77777777" w:rsidR="00220FE0" w:rsidRPr="00AF6EB7" w:rsidRDefault="00220FE0" w:rsidP="00220FE0">
      <w:pPr>
        <w:pStyle w:val="NormalWeb"/>
        <w:numPr>
          <w:ilvl w:val="0"/>
          <w:numId w:val="25"/>
        </w:numPr>
        <w:divId w:val="1691566553"/>
        <w:rPr>
          <w:rFonts w:asciiTheme="minorHAnsi" w:hAnsiTheme="minorHAnsi" w:cstheme="minorHAnsi"/>
        </w:rPr>
      </w:pPr>
      <w:r w:rsidRPr="00AF6EB7">
        <w:rPr>
          <w:rFonts w:asciiTheme="minorHAnsi" w:hAnsiTheme="minorHAnsi" w:cstheme="minorHAnsi"/>
        </w:rPr>
        <w:t>CTA</w:t>
      </w:r>
      <w:ins w:id="11" w:author="Author">
        <w:r w:rsidR="00BA4E2D">
          <w:rPr>
            <w:rFonts w:asciiTheme="minorHAnsi" w:hAnsiTheme="minorHAnsi" w:cstheme="minorHAnsi"/>
          </w:rPr>
          <w:t xml:space="preserve"> (Label et lien du CTA)</w:t>
        </w:r>
      </w:ins>
    </w:p>
    <w:p w14:paraId="3ED0297A" w14:textId="77777777" w:rsidR="00B9503E" w:rsidRPr="00AF6EB7" w:rsidRDefault="00B9503E" w:rsidP="00B9503E">
      <w:pPr>
        <w:pStyle w:val="NormalWeb"/>
        <w:divId w:val="1691566553"/>
        <w:rPr>
          <w:rFonts w:asciiTheme="minorHAnsi" w:hAnsiTheme="minorHAnsi" w:cstheme="minorHAnsi"/>
        </w:rPr>
      </w:pPr>
      <w:r w:rsidRPr="00AF6EB7">
        <w:rPr>
          <w:rFonts w:asciiTheme="minorHAnsi" w:hAnsiTheme="minorHAnsi" w:cstheme="minorHAnsi"/>
        </w:rPr>
        <w:t> Les éléments cités ci-dessous sont tous paramétrables et peuvent être masqués au niveau du Back Office.</w:t>
      </w:r>
    </w:p>
    <w:p w14:paraId="52D40D01" w14:textId="77777777" w:rsidR="009C1091" w:rsidRPr="00A51198" w:rsidRDefault="00220FE0" w:rsidP="00F91775">
      <w:pPr>
        <w:pStyle w:val="Heading2"/>
        <w:rPr>
          <w:rFonts w:asciiTheme="minorHAnsi" w:hAnsiTheme="minorHAnsi" w:cstheme="minorHAnsi"/>
          <w:lang w:val="fr-FR"/>
        </w:rPr>
      </w:pPr>
      <w:r w:rsidRPr="00A51198">
        <w:rPr>
          <w:rFonts w:asciiTheme="minorHAnsi" w:hAnsiTheme="minorHAnsi" w:cstheme="minorHAnsi"/>
          <w:lang w:val="fr-FR"/>
        </w:rPr>
        <w:t xml:space="preserve"> </w:t>
      </w:r>
      <w:bookmarkStart w:id="12" w:name="_Toc27318393"/>
      <w:bookmarkStart w:id="13" w:name="_Toc27318408"/>
      <w:r w:rsidR="001E6C4E" w:rsidRPr="00A51198">
        <w:rPr>
          <w:rFonts w:asciiTheme="minorHAnsi" w:hAnsiTheme="minorHAnsi" w:cstheme="minorHAnsi"/>
          <w:lang w:val="fr-FR"/>
        </w:rPr>
        <w:t>[</w:t>
      </w:r>
      <w:r w:rsidR="00F6216E" w:rsidRPr="00A51198">
        <w:rPr>
          <w:rFonts w:asciiTheme="minorHAnsi" w:hAnsiTheme="minorHAnsi" w:cstheme="minorHAnsi"/>
          <w:lang w:val="fr-FR"/>
        </w:rPr>
        <w:t>01 - Bloc 2</w:t>
      </w:r>
      <w:r w:rsidR="001E6C4E" w:rsidRPr="00A51198">
        <w:rPr>
          <w:rFonts w:asciiTheme="minorHAnsi" w:hAnsiTheme="minorHAnsi" w:cstheme="minorHAnsi"/>
          <w:lang w:val="fr-FR"/>
        </w:rPr>
        <w:t xml:space="preserve">] </w:t>
      </w:r>
      <w:r w:rsidR="00F6216E" w:rsidRPr="00A51198">
        <w:rPr>
          <w:rFonts w:asciiTheme="minorHAnsi" w:hAnsiTheme="minorHAnsi" w:cstheme="minorHAnsi"/>
          <w:lang w:val="fr-FR"/>
        </w:rPr>
        <w:t>A qui s'adressent nos programmes ?</w:t>
      </w:r>
      <w:bookmarkEnd w:id="12"/>
      <w:bookmarkEnd w:id="13"/>
    </w:p>
    <w:p w14:paraId="2C03B77B" w14:textId="77777777" w:rsidR="00E47C42" w:rsidRPr="00A51198" w:rsidRDefault="00E47C42" w:rsidP="0036457E">
      <w:pPr>
        <w:pStyle w:val="Heading3"/>
        <w:rPr>
          <w:rFonts w:asciiTheme="minorHAnsi" w:hAnsiTheme="minorHAnsi" w:cstheme="minorHAnsi"/>
        </w:rPr>
      </w:pPr>
      <w:r w:rsidRPr="00A51198">
        <w:rPr>
          <w:rFonts w:asciiTheme="minorHAnsi" w:hAnsiTheme="minorHAnsi" w:cstheme="minorHAnsi"/>
        </w:rPr>
        <w:t xml:space="preserve">Description </w:t>
      </w:r>
    </w:p>
    <w:p w14:paraId="25A2B48A" w14:textId="77777777" w:rsidR="007B2FB3" w:rsidRPr="00A51198" w:rsidRDefault="0036235D">
      <w:pPr>
        <w:pStyle w:val="NormalWeb"/>
        <w:divId w:val="140654817"/>
        <w:rPr>
          <w:rFonts w:asciiTheme="minorHAnsi" w:hAnsiTheme="minorHAnsi" w:cstheme="minorHAnsi"/>
        </w:rPr>
      </w:pPr>
      <w:commentRangeStart w:id="14"/>
      <w:commentRangeStart w:id="15"/>
      <w:r w:rsidRPr="00A51198">
        <w:rPr>
          <w:rFonts w:asciiTheme="minorHAnsi" w:hAnsiTheme="minorHAnsi" w:cstheme="minorHAnsi"/>
        </w:rPr>
        <w:t>Le bloc 2 est un bloc informatif qui contient 3 éléments affichant les informations suivantes :</w:t>
      </w:r>
      <w:commentRangeEnd w:id="14"/>
      <w:r w:rsidR="00BA4E2D">
        <w:rPr>
          <w:rStyle w:val="CommentReference"/>
          <w:rFonts w:ascii="Arial" w:eastAsia="Calibri" w:hAnsi="Arial"/>
          <w:lang w:val="en-US" w:eastAsia="en-US"/>
        </w:rPr>
        <w:commentReference w:id="14"/>
      </w:r>
      <w:commentRangeEnd w:id="15"/>
      <w:r w:rsidR="003E01FC">
        <w:rPr>
          <w:rStyle w:val="CommentReference"/>
          <w:rFonts w:ascii="Arial" w:eastAsia="Calibri" w:hAnsi="Arial"/>
          <w:lang w:val="en-US" w:eastAsia="en-US"/>
        </w:rPr>
        <w:commentReference w:id="15"/>
      </w:r>
    </w:p>
    <w:p w14:paraId="6DF4D737" w14:textId="77777777" w:rsidR="007B2FB3" w:rsidRPr="00A51198" w:rsidRDefault="0036235D">
      <w:pPr>
        <w:numPr>
          <w:ilvl w:val="0"/>
          <w:numId w:val="20"/>
        </w:numPr>
        <w:spacing w:before="100" w:beforeAutospacing="1" w:after="100" w:afterAutospacing="1"/>
        <w:divId w:val="140654817"/>
        <w:rPr>
          <w:rFonts w:asciiTheme="minorHAnsi" w:eastAsia="Times New Roman" w:hAnsiTheme="minorHAnsi" w:cstheme="minorHAnsi"/>
          <w:sz w:val="24"/>
          <w:lang w:val="fr-FR"/>
        </w:rPr>
      </w:pPr>
      <w:r w:rsidRPr="00A51198">
        <w:rPr>
          <w:rFonts w:asciiTheme="minorHAnsi" w:eastAsia="Times New Roman" w:hAnsiTheme="minorHAnsi" w:cstheme="minorHAnsi"/>
          <w:sz w:val="24"/>
          <w:lang w:val="fr-FR"/>
        </w:rPr>
        <w:t>Pictogramme</w:t>
      </w:r>
    </w:p>
    <w:p w14:paraId="64F144F3" w14:textId="77777777" w:rsidR="007B2FB3" w:rsidRPr="00A51198" w:rsidRDefault="0036235D">
      <w:pPr>
        <w:numPr>
          <w:ilvl w:val="0"/>
          <w:numId w:val="20"/>
        </w:numPr>
        <w:spacing w:before="100" w:beforeAutospacing="1" w:after="100" w:afterAutospacing="1"/>
        <w:divId w:val="140654817"/>
        <w:rPr>
          <w:rFonts w:asciiTheme="minorHAnsi" w:eastAsia="Times New Roman" w:hAnsiTheme="minorHAnsi" w:cstheme="minorHAnsi"/>
          <w:sz w:val="24"/>
          <w:lang w:val="fr-FR"/>
        </w:rPr>
      </w:pPr>
      <w:r w:rsidRPr="00A51198">
        <w:rPr>
          <w:rFonts w:asciiTheme="minorHAnsi" w:eastAsia="Times New Roman" w:hAnsiTheme="minorHAnsi" w:cstheme="minorHAnsi"/>
          <w:sz w:val="24"/>
          <w:lang w:val="fr-FR"/>
        </w:rPr>
        <w:t>Titre</w:t>
      </w:r>
    </w:p>
    <w:p w14:paraId="16EF14BE" w14:textId="77777777" w:rsidR="007B2FB3" w:rsidRDefault="0036235D">
      <w:pPr>
        <w:numPr>
          <w:ilvl w:val="0"/>
          <w:numId w:val="20"/>
        </w:numPr>
        <w:spacing w:before="100" w:beforeAutospacing="1" w:after="100" w:afterAutospacing="1"/>
        <w:divId w:val="140654817"/>
        <w:rPr>
          <w:rFonts w:asciiTheme="minorHAnsi" w:eastAsia="Times New Roman" w:hAnsiTheme="minorHAnsi" w:cstheme="minorHAnsi"/>
          <w:sz w:val="24"/>
          <w:lang w:val="fr-FR"/>
        </w:rPr>
      </w:pPr>
      <w:r w:rsidRPr="00A51198">
        <w:rPr>
          <w:rFonts w:asciiTheme="minorHAnsi" w:eastAsia="Times New Roman" w:hAnsiTheme="minorHAnsi" w:cstheme="minorHAnsi"/>
          <w:sz w:val="24"/>
          <w:lang w:val="fr-FR"/>
        </w:rPr>
        <w:t>Présentation</w:t>
      </w:r>
    </w:p>
    <w:p w14:paraId="6CFB772A" w14:textId="05DB2B07" w:rsidR="00B9503E" w:rsidRPr="00A51198" w:rsidRDefault="00B9503E" w:rsidP="00B9503E">
      <w:pPr>
        <w:pStyle w:val="NormalWeb"/>
        <w:divId w:val="140654817"/>
        <w:rPr>
          <w:rFonts w:asciiTheme="minorHAnsi" w:hAnsiTheme="minorHAnsi" w:cstheme="minorHAnsi"/>
        </w:rPr>
      </w:pPr>
      <w:r w:rsidRPr="00A51198">
        <w:rPr>
          <w:rFonts w:asciiTheme="minorHAnsi" w:hAnsiTheme="minorHAnsi" w:cstheme="minorHAnsi"/>
        </w:rPr>
        <w:t>Les éléments cités ci-dessous</w:t>
      </w:r>
      <w:ins w:id="16" w:author="Author">
        <w:r w:rsidR="003E01FC">
          <w:rPr>
            <w:rFonts w:asciiTheme="minorHAnsi" w:hAnsiTheme="minorHAnsi" w:cstheme="minorHAnsi"/>
          </w:rPr>
          <w:t>, ainsi que le titre et sous-titre du bloc</w:t>
        </w:r>
      </w:ins>
      <w:r w:rsidRPr="00A51198">
        <w:rPr>
          <w:rFonts w:asciiTheme="minorHAnsi" w:hAnsiTheme="minorHAnsi" w:cstheme="minorHAnsi"/>
        </w:rPr>
        <w:t xml:space="preserve"> sont tous paramétrables</w:t>
      </w:r>
      <w:del w:id="17" w:author="Author">
        <w:r w:rsidRPr="00A51198" w:rsidDel="00BA4E2D">
          <w:rPr>
            <w:rFonts w:asciiTheme="minorHAnsi" w:hAnsiTheme="minorHAnsi" w:cstheme="minorHAnsi"/>
          </w:rPr>
          <w:delText xml:space="preserve"> et peuvent être masqués</w:delText>
        </w:r>
      </w:del>
      <w:r w:rsidRPr="00A51198">
        <w:rPr>
          <w:rFonts w:asciiTheme="minorHAnsi" w:hAnsiTheme="minorHAnsi" w:cstheme="minorHAnsi"/>
        </w:rPr>
        <w:t xml:space="preserve"> au niveau du Back Office.</w:t>
      </w:r>
    </w:p>
    <w:p w14:paraId="061784AA" w14:textId="77777777" w:rsidR="00B9503E" w:rsidRPr="00A51198" w:rsidRDefault="00B9503E" w:rsidP="00B9503E">
      <w:pPr>
        <w:spacing w:before="100" w:beforeAutospacing="1" w:after="100" w:afterAutospacing="1"/>
        <w:divId w:val="140654817"/>
        <w:rPr>
          <w:rFonts w:asciiTheme="minorHAnsi" w:eastAsia="Times New Roman" w:hAnsiTheme="minorHAnsi" w:cstheme="minorHAnsi"/>
          <w:sz w:val="24"/>
          <w:lang w:val="fr-FR"/>
        </w:rPr>
      </w:pPr>
    </w:p>
    <w:p w14:paraId="4F4931B8" w14:textId="77777777" w:rsidR="00BE3BBD" w:rsidRPr="00A51198" w:rsidRDefault="0036235D" w:rsidP="00A51198">
      <w:pPr>
        <w:spacing w:before="100" w:beforeAutospacing="1" w:after="100" w:afterAutospacing="1"/>
        <w:ind w:left="360"/>
        <w:divId w:val="140654817"/>
        <w:rPr>
          <w:rFonts w:asciiTheme="minorHAnsi" w:eastAsia="Times New Roman" w:hAnsiTheme="minorHAnsi" w:cstheme="minorHAnsi"/>
          <w:sz w:val="24"/>
          <w:lang w:val="fr-FR"/>
        </w:rPr>
      </w:pPr>
      <w:r w:rsidRPr="00A51198">
        <w:rPr>
          <w:rFonts w:asciiTheme="minorHAnsi" w:eastAsia="Times New Roman" w:hAnsiTheme="minorHAnsi" w:cstheme="minorHAnsi"/>
          <w:sz w:val="24"/>
          <w:lang w:val="fr-FR"/>
        </w:rPr>
        <w:lastRenderedPageBreak/>
        <w:t>Le bloc affiche aussi un rappel de la newsletter en champ de saisie de l'adresse mail et un CTA d'inscription à la Newsletter.</w:t>
      </w:r>
    </w:p>
    <w:p w14:paraId="46053004" w14:textId="77777777" w:rsidR="00060E44" w:rsidRPr="00A51198" w:rsidRDefault="001E6C4E" w:rsidP="00220FE0">
      <w:pPr>
        <w:pStyle w:val="Heading2"/>
        <w:rPr>
          <w:rFonts w:asciiTheme="minorHAnsi" w:hAnsiTheme="minorHAnsi" w:cstheme="minorHAnsi"/>
          <w:lang w:val="fr-FR"/>
        </w:rPr>
      </w:pPr>
      <w:bookmarkStart w:id="18" w:name="_Toc27318394"/>
      <w:bookmarkStart w:id="19" w:name="_Toc27318409"/>
      <w:r w:rsidRPr="00A51198">
        <w:rPr>
          <w:rFonts w:asciiTheme="minorHAnsi" w:hAnsiTheme="minorHAnsi" w:cstheme="minorHAnsi"/>
          <w:lang w:val="fr-FR"/>
        </w:rPr>
        <w:t>[</w:t>
      </w:r>
      <w:r w:rsidR="00F6216E" w:rsidRPr="00A51198">
        <w:rPr>
          <w:rFonts w:asciiTheme="minorHAnsi" w:hAnsiTheme="minorHAnsi" w:cstheme="minorHAnsi"/>
          <w:lang w:val="fr-FR"/>
        </w:rPr>
        <w:t>01 - Bloc 3</w:t>
      </w:r>
      <w:r w:rsidRPr="00A51198">
        <w:rPr>
          <w:rFonts w:asciiTheme="minorHAnsi" w:hAnsiTheme="minorHAnsi" w:cstheme="minorHAnsi"/>
          <w:lang w:val="fr-FR"/>
        </w:rPr>
        <w:t xml:space="preserve">] </w:t>
      </w:r>
      <w:r w:rsidR="00F6216E" w:rsidRPr="00A51198">
        <w:rPr>
          <w:rFonts w:asciiTheme="minorHAnsi" w:hAnsiTheme="minorHAnsi" w:cstheme="minorHAnsi"/>
          <w:lang w:val="fr-FR"/>
        </w:rPr>
        <w:t>Vos prochains rendez-vous</w:t>
      </w:r>
      <w:bookmarkEnd w:id="18"/>
      <w:bookmarkEnd w:id="19"/>
    </w:p>
    <w:p w14:paraId="500FF0EE" w14:textId="77777777" w:rsidR="00E47C42" w:rsidRPr="00A51198" w:rsidRDefault="00E47C42" w:rsidP="0036457E">
      <w:pPr>
        <w:pStyle w:val="Heading3"/>
        <w:rPr>
          <w:rFonts w:asciiTheme="minorHAnsi" w:hAnsiTheme="minorHAnsi" w:cstheme="minorHAnsi"/>
        </w:rPr>
      </w:pPr>
      <w:r w:rsidRPr="00A51198">
        <w:rPr>
          <w:rFonts w:asciiTheme="minorHAnsi" w:hAnsiTheme="minorHAnsi" w:cstheme="minorHAnsi"/>
        </w:rPr>
        <w:t xml:space="preserve">Description </w:t>
      </w:r>
    </w:p>
    <w:p w14:paraId="0E9AAE62" w14:textId="35777A03" w:rsidR="007B2FB3" w:rsidRPr="00B9503E" w:rsidRDefault="0036457E" w:rsidP="003E01FC">
      <w:pPr>
        <w:pStyle w:val="NormalWeb"/>
        <w:divId w:val="955605205"/>
        <w:rPr>
          <w:rFonts w:asciiTheme="minorHAnsi" w:hAnsiTheme="minorHAnsi" w:cstheme="minorHAnsi"/>
        </w:rPr>
      </w:pPr>
      <w:commentRangeStart w:id="20"/>
      <w:commentRangeStart w:id="21"/>
      <w:r>
        <w:rPr>
          <w:rFonts w:asciiTheme="minorHAnsi" w:hAnsiTheme="minorHAnsi" w:cstheme="minorHAnsi"/>
        </w:rPr>
        <w:t xml:space="preserve">Le bloc </w:t>
      </w:r>
      <w:r w:rsidR="0036235D" w:rsidRPr="00A51198">
        <w:rPr>
          <w:rFonts w:asciiTheme="minorHAnsi" w:hAnsiTheme="minorHAnsi" w:cstheme="minorHAnsi"/>
        </w:rPr>
        <w:t xml:space="preserve">3 </w:t>
      </w:r>
      <w:del w:id="22" w:author="Author">
        <w:r w:rsidR="0036235D" w:rsidRPr="00A51198" w:rsidDel="003E01FC">
          <w:rPr>
            <w:rFonts w:asciiTheme="minorHAnsi" w:hAnsiTheme="minorHAnsi" w:cstheme="minorHAnsi"/>
          </w:rPr>
          <w:delText>est sous forme d'un carrousel qui défile de manière automatique</w:delText>
        </w:r>
      </w:del>
      <w:ins w:id="23" w:author="Author">
        <w:r w:rsidR="003E01FC">
          <w:rPr>
            <w:rFonts w:asciiTheme="minorHAnsi" w:hAnsiTheme="minorHAnsi" w:cstheme="minorHAnsi"/>
          </w:rPr>
          <w:t>affiche en 4 blocs</w:t>
        </w:r>
      </w:ins>
      <w:r w:rsidR="0036235D" w:rsidRPr="00A51198">
        <w:rPr>
          <w:rFonts w:asciiTheme="minorHAnsi" w:hAnsiTheme="minorHAnsi" w:cstheme="minorHAnsi"/>
        </w:rPr>
        <w:t xml:space="preserve"> les événements/challenges </w:t>
      </w:r>
      <w:r w:rsidR="0036235D" w:rsidRPr="00B9503E">
        <w:rPr>
          <w:rFonts w:asciiTheme="minorHAnsi" w:hAnsiTheme="minorHAnsi" w:cstheme="minorHAnsi"/>
        </w:rPr>
        <w:t>en affichant pour chacun les informations suivantes :</w:t>
      </w:r>
      <w:commentRangeEnd w:id="20"/>
      <w:r w:rsidR="00BA4E2D">
        <w:rPr>
          <w:rStyle w:val="CommentReference"/>
          <w:rFonts w:ascii="Arial" w:eastAsia="Calibri" w:hAnsi="Arial"/>
          <w:lang w:val="en-US" w:eastAsia="en-US"/>
        </w:rPr>
        <w:commentReference w:id="20"/>
      </w:r>
      <w:commentRangeEnd w:id="21"/>
      <w:r w:rsidR="003E01FC">
        <w:rPr>
          <w:rStyle w:val="CommentReference"/>
          <w:rFonts w:ascii="Arial" w:eastAsia="Calibri" w:hAnsi="Arial"/>
          <w:lang w:val="en-US" w:eastAsia="en-US"/>
        </w:rPr>
        <w:commentReference w:id="21"/>
      </w:r>
    </w:p>
    <w:p w14:paraId="5F20A9DC" w14:textId="77777777" w:rsidR="007B2FB3" w:rsidRPr="00B9503E" w:rsidRDefault="0036235D">
      <w:pPr>
        <w:numPr>
          <w:ilvl w:val="0"/>
          <w:numId w:val="21"/>
        </w:numPr>
        <w:spacing w:before="100" w:beforeAutospacing="1" w:after="100" w:afterAutospacing="1"/>
        <w:divId w:val="955605205"/>
        <w:rPr>
          <w:rFonts w:asciiTheme="minorHAnsi" w:eastAsia="Times New Roman" w:hAnsiTheme="minorHAnsi" w:cstheme="minorHAnsi"/>
          <w:sz w:val="24"/>
          <w:lang w:val="fr-FR"/>
        </w:rPr>
      </w:pPr>
      <w:r w:rsidRPr="00B9503E">
        <w:rPr>
          <w:rFonts w:asciiTheme="minorHAnsi" w:eastAsia="Times New Roman" w:hAnsiTheme="minorHAnsi" w:cstheme="minorHAnsi"/>
          <w:sz w:val="24"/>
          <w:lang w:val="fr-FR"/>
        </w:rPr>
        <w:t>Titre de l’événement/challenge</w:t>
      </w:r>
    </w:p>
    <w:p w14:paraId="032148F9" w14:textId="77777777" w:rsidR="007B2FB3" w:rsidRPr="00B9503E" w:rsidRDefault="0036235D">
      <w:pPr>
        <w:numPr>
          <w:ilvl w:val="0"/>
          <w:numId w:val="21"/>
        </w:numPr>
        <w:spacing w:before="100" w:beforeAutospacing="1" w:after="100" w:afterAutospacing="1"/>
        <w:divId w:val="955605205"/>
        <w:rPr>
          <w:rFonts w:asciiTheme="minorHAnsi" w:eastAsia="Times New Roman" w:hAnsiTheme="minorHAnsi" w:cstheme="minorHAnsi"/>
          <w:sz w:val="24"/>
          <w:lang w:val="fr-FR"/>
        </w:rPr>
      </w:pPr>
      <w:r w:rsidRPr="00B9503E">
        <w:rPr>
          <w:rFonts w:asciiTheme="minorHAnsi" w:eastAsia="Times New Roman" w:hAnsiTheme="minorHAnsi" w:cstheme="minorHAnsi"/>
          <w:sz w:val="24"/>
          <w:lang w:val="fr-FR"/>
        </w:rPr>
        <w:t>Date</w:t>
      </w:r>
    </w:p>
    <w:p w14:paraId="2EF92916" w14:textId="77777777" w:rsidR="007B2FB3" w:rsidRPr="00B9503E" w:rsidRDefault="0036235D">
      <w:pPr>
        <w:numPr>
          <w:ilvl w:val="0"/>
          <w:numId w:val="21"/>
        </w:numPr>
        <w:spacing w:before="100" w:beforeAutospacing="1" w:after="100" w:afterAutospacing="1"/>
        <w:divId w:val="955605205"/>
        <w:rPr>
          <w:rFonts w:asciiTheme="minorHAnsi" w:eastAsia="Times New Roman" w:hAnsiTheme="minorHAnsi" w:cstheme="minorHAnsi"/>
          <w:sz w:val="24"/>
          <w:lang w:val="fr-FR"/>
        </w:rPr>
      </w:pPr>
      <w:r w:rsidRPr="00B9503E">
        <w:rPr>
          <w:rFonts w:asciiTheme="minorHAnsi" w:eastAsia="Times New Roman" w:hAnsiTheme="minorHAnsi" w:cstheme="minorHAnsi"/>
          <w:sz w:val="24"/>
          <w:lang w:val="fr-FR"/>
        </w:rPr>
        <w:t>Lieu (ville)</w:t>
      </w:r>
    </w:p>
    <w:p w14:paraId="27AA066A" w14:textId="77777777" w:rsidR="007B2FB3" w:rsidRPr="00B9503E" w:rsidRDefault="0036235D">
      <w:pPr>
        <w:numPr>
          <w:ilvl w:val="0"/>
          <w:numId w:val="21"/>
        </w:numPr>
        <w:spacing w:before="100" w:beforeAutospacing="1" w:after="100" w:afterAutospacing="1"/>
        <w:divId w:val="955605205"/>
        <w:rPr>
          <w:rFonts w:asciiTheme="minorHAnsi" w:eastAsia="Times New Roman" w:hAnsiTheme="minorHAnsi" w:cstheme="minorHAnsi"/>
          <w:sz w:val="24"/>
          <w:lang w:val="fr-FR"/>
        </w:rPr>
      </w:pPr>
      <w:r w:rsidRPr="00B9503E">
        <w:rPr>
          <w:rFonts w:asciiTheme="minorHAnsi" w:eastAsia="Times New Roman" w:hAnsiTheme="minorHAnsi" w:cstheme="minorHAnsi"/>
          <w:sz w:val="24"/>
          <w:lang w:val="fr-FR"/>
        </w:rPr>
        <w:t>Image/Affiche</w:t>
      </w:r>
    </w:p>
    <w:p w14:paraId="40C4DDAF" w14:textId="77777777" w:rsidR="005B7E82" w:rsidRPr="005B7E82" w:rsidRDefault="0036235D" w:rsidP="005B7E82">
      <w:pPr>
        <w:numPr>
          <w:ilvl w:val="0"/>
          <w:numId w:val="21"/>
        </w:numPr>
        <w:spacing w:before="100" w:beforeAutospacing="1" w:after="100" w:afterAutospacing="1"/>
        <w:divId w:val="955605205"/>
        <w:rPr>
          <w:rFonts w:asciiTheme="minorHAnsi" w:eastAsia="Times New Roman" w:hAnsiTheme="minorHAnsi" w:cstheme="minorHAnsi"/>
          <w:sz w:val="24"/>
          <w:lang w:val="fr-FR"/>
        </w:rPr>
      </w:pPr>
      <w:r w:rsidRPr="00B9503E">
        <w:rPr>
          <w:rFonts w:asciiTheme="minorHAnsi" w:eastAsia="Times New Roman" w:hAnsiTheme="minorHAnsi" w:cstheme="minorHAnsi"/>
          <w:sz w:val="24"/>
          <w:lang w:val="fr-FR"/>
        </w:rPr>
        <w:t>CTA : Tout l'élément est cliquable et redirige vers l'événement/challenge</w:t>
      </w:r>
    </w:p>
    <w:p w14:paraId="5B795FDC" w14:textId="2812B2F8" w:rsidR="005B7E82" w:rsidRDefault="005B7E82" w:rsidP="005B7E82">
      <w:pPr>
        <w:pStyle w:val="NormalWeb"/>
        <w:divId w:val="955605205"/>
        <w:rPr>
          <w:rFonts w:asciiTheme="minorHAnsi" w:hAnsiTheme="minorHAnsi" w:cstheme="minorHAnsi"/>
        </w:rPr>
      </w:pPr>
      <w:r w:rsidRPr="00A51198">
        <w:rPr>
          <w:rFonts w:asciiTheme="minorHAnsi" w:hAnsiTheme="minorHAnsi" w:cstheme="minorHAnsi"/>
        </w:rPr>
        <w:t> Les éléments cités ci-dessous</w:t>
      </w:r>
      <w:ins w:id="24" w:author="Author">
        <w:r w:rsidR="003E01FC">
          <w:rPr>
            <w:rFonts w:asciiTheme="minorHAnsi" w:hAnsiTheme="minorHAnsi" w:cstheme="minorHAnsi"/>
          </w:rPr>
          <w:t>, ainsi que le titre et sous-titre du bloc</w:t>
        </w:r>
      </w:ins>
      <w:r w:rsidRPr="00A51198">
        <w:rPr>
          <w:rFonts w:asciiTheme="minorHAnsi" w:hAnsiTheme="minorHAnsi" w:cstheme="minorHAnsi"/>
        </w:rPr>
        <w:t xml:space="preserve"> sont tous paramétrables et peuvent être masqués au niveau du Back Office.</w:t>
      </w:r>
    </w:p>
    <w:p w14:paraId="5A5F5A3B" w14:textId="77777777" w:rsidR="007B2FB3" w:rsidRPr="00A51198" w:rsidRDefault="0036235D">
      <w:pPr>
        <w:pStyle w:val="NormalWeb"/>
        <w:divId w:val="955605205"/>
        <w:rPr>
          <w:rFonts w:asciiTheme="minorHAnsi" w:hAnsiTheme="minorHAnsi" w:cstheme="minorHAnsi"/>
        </w:rPr>
      </w:pPr>
      <w:r w:rsidRPr="00A51198">
        <w:rPr>
          <w:rFonts w:asciiTheme="minorHAnsi" w:hAnsiTheme="minorHAnsi" w:cstheme="minorHAnsi"/>
        </w:rPr>
        <w:t>Le CTA du bloc "Découvrez tous nos programmes" redirige vers la page de l'intégralité des rendez-vous (Page pas encore disponible).</w:t>
      </w:r>
    </w:p>
    <w:p w14:paraId="17156513" w14:textId="77777777" w:rsidR="00BE3BBD" w:rsidRPr="00A51198" w:rsidRDefault="0036235D" w:rsidP="0036457E">
      <w:pPr>
        <w:pStyle w:val="NormalWeb"/>
        <w:divId w:val="955605205"/>
        <w:rPr>
          <w:rFonts w:asciiTheme="minorHAnsi" w:hAnsiTheme="minorHAnsi" w:cstheme="minorHAnsi"/>
        </w:rPr>
      </w:pPr>
      <w:r w:rsidRPr="00A51198">
        <w:rPr>
          <w:rFonts w:asciiTheme="minorHAnsi" w:hAnsiTheme="minorHAnsi" w:cstheme="minorHAnsi"/>
        </w:rPr>
        <w:t>Les éléments du carrousel sont affichés par ordre chronologique descendant (Du plus récent au plus ancien).</w:t>
      </w:r>
    </w:p>
    <w:p w14:paraId="2AD34300" w14:textId="77777777" w:rsidR="009C1091" w:rsidRPr="00A51198" w:rsidRDefault="001E6C4E" w:rsidP="00F91775">
      <w:pPr>
        <w:pStyle w:val="Heading2"/>
        <w:rPr>
          <w:rFonts w:asciiTheme="minorHAnsi" w:hAnsiTheme="minorHAnsi" w:cstheme="minorHAnsi"/>
          <w:lang w:val="fr-FR"/>
        </w:rPr>
      </w:pPr>
      <w:bookmarkStart w:id="25" w:name="_Toc27318395"/>
      <w:bookmarkStart w:id="26" w:name="_Toc27318410"/>
      <w:r w:rsidRPr="00A51198">
        <w:rPr>
          <w:rFonts w:asciiTheme="minorHAnsi" w:hAnsiTheme="minorHAnsi" w:cstheme="minorHAnsi"/>
          <w:lang w:val="fr-FR"/>
        </w:rPr>
        <w:t>[</w:t>
      </w:r>
      <w:r w:rsidR="00F6216E" w:rsidRPr="00A51198">
        <w:rPr>
          <w:rFonts w:asciiTheme="minorHAnsi" w:hAnsiTheme="minorHAnsi" w:cstheme="minorHAnsi"/>
          <w:lang w:val="fr-FR"/>
        </w:rPr>
        <w:t>01 - Bloc 4</w:t>
      </w:r>
      <w:r w:rsidRPr="00A51198">
        <w:rPr>
          <w:rFonts w:asciiTheme="minorHAnsi" w:hAnsiTheme="minorHAnsi" w:cstheme="minorHAnsi"/>
          <w:lang w:val="fr-FR"/>
        </w:rPr>
        <w:t xml:space="preserve">] </w:t>
      </w:r>
      <w:r w:rsidR="00F6216E" w:rsidRPr="00A51198">
        <w:rPr>
          <w:rFonts w:asciiTheme="minorHAnsi" w:hAnsiTheme="minorHAnsi" w:cstheme="minorHAnsi"/>
          <w:lang w:val="fr-FR"/>
        </w:rPr>
        <w:t>Pourquoi participer à nos programmes</w:t>
      </w:r>
      <w:bookmarkEnd w:id="25"/>
      <w:bookmarkEnd w:id="26"/>
    </w:p>
    <w:p w14:paraId="05BE1A37" w14:textId="77777777" w:rsidR="00E47C42" w:rsidRPr="00A51198" w:rsidDel="003E01FC" w:rsidRDefault="00E47C42" w:rsidP="0036457E">
      <w:pPr>
        <w:pStyle w:val="Heading3"/>
        <w:rPr>
          <w:del w:id="27" w:author="Author"/>
          <w:rFonts w:asciiTheme="minorHAnsi" w:hAnsiTheme="minorHAnsi" w:cstheme="minorHAnsi"/>
        </w:rPr>
      </w:pPr>
      <w:r w:rsidRPr="00A51198">
        <w:rPr>
          <w:rFonts w:asciiTheme="minorHAnsi" w:hAnsiTheme="minorHAnsi" w:cstheme="minorHAnsi"/>
        </w:rPr>
        <w:t xml:space="preserve">Description </w:t>
      </w:r>
    </w:p>
    <w:p w14:paraId="690060D5" w14:textId="0E3CC327" w:rsidR="007B2FB3" w:rsidRDefault="0036235D">
      <w:pPr>
        <w:pStyle w:val="Heading3"/>
        <w:rPr>
          <w:ins w:id="28" w:author="Author"/>
        </w:rPr>
        <w:pPrChange w:id="29" w:author="Author">
          <w:pPr>
            <w:pStyle w:val="NormalWeb"/>
          </w:pPr>
        </w:pPrChange>
      </w:pPr>
      <w:commentRangeStart w:id="30"/>
      <w:commentRangeStart w:id="31"/>
      <w:del w:id="32" w:author="Author">
        <w:r w:rsidRPr="00A51198" w:rsidDel="003E01FC">
          <w:delText xml:space="preserve">Le bloc 4 est une section de 3 images </w:delText>
        </w:r>
      </w:del>
      <w:ins w:id="33" w:author="Author">
        <w:del w:id="34" w:author="Author">
          <w:r w:rsidR="00BA4E2D" w:rsidDel="003E01FC">
            <w:delText>éléments</w:delText>
          </w:r>
          <w:r w:rsidR="00BA4E2D" w:rsidRPr="00A51198" w:rsidDel="003E01FC">
            <w:delText xml:space="preserve"> </w:delText>
          </w:r>
        </w:del>
      </w:ins>
      <w:del w:id="35" w:author="Author">
        <w:r w:rsidRPr="00A51198" w:rsidDel="003E01FC">
          <w:delText>pour représenter les motivations ou raisons de participer aux projets.</w:delText>
        </w:r>
        <w:commentRangeEnd w:id="30"/>
        <w:r w:rsidR="00BA4E2D" w:rsidDel="003E01FC">
          <w:rPr>
            <w:rStyle w:val="CommentReference"/>
            <w:rFonts w:ascii="Arial" w:eastAsia="Calibri" w:hAnsi="Arial"/>
            <w:lang w:val="en-US"/>
          </w:rPr>
          <w:commentReference w:id="30"/>
        </w:r>
      </w:del>
      <w:commentRangeEnd w:id="31"/>
      <w:r w:rsidR="003E01FC">
        <w:rPr>
          <w:rStyle w:val="CommentReference"/>
          <w:rFonts w:ascii="Arial" w:eastAsia="Calibri" w:hAnsi="Arial" w:cs="Times New Roman"/>
          <w:b w:val="0"/>
          <w:smallCaps w:val="0"/>
          <w:color w:val="auto"/>
          <w:u w:val="none"/>
          <w:lang w:val="en-US"/>
        </w:rPr>
        <w:commentReference w:id="31"/>
      </w:r>
    </w:p>
    <w:p w14:paraId="78D00F8C" w14:textId="0FA93D78" w:rsidR="003E01FC" w:rsidRPr="00A51198" w:rsidRDefault="003E01FC" w:rsidP="003E01FC">
      <w:pPr>
        <w:pStyle w:val="NormalWeb"/>
        <w:divId w:val="478420035"/>
        <w:rPr>
          <w:rFonts w:asciiTheme="minorHAnsi" w:hAnsiTheme="minorHAnsi" w:cstheme="minorHAnsi"/>
        </w:rPr>
      </w:pPr>
      <w:ins w:id="36" w:author="Author">
        <w:r w:rsidRPr="00A51198">
          <w:rPr>
            <w:rFonts w:asciiTheme="minorHAnsi" w:hAnsiTheme="minorHAnsi" w:cstheme="minorHAnsi"/>
          </w:rPr>
          <w:t xml:space="preserve">Le bloc </w:t>
        </w:r>
        <w:r>
          <w:rPr>
            <w:rFonts w:asciiTheme="minorHAnsi" w:hAnsiTheme="minorHAnsi" w:cstheme="minorHAnsi"/>
          </w:rPr>
          <w:t>4</w:t>
        </w:r>
        <w:r w:rsidRPr="00A51198">
          <w:rPr>
            <w:rFonts w:asciiTheme="minorHAnsi" w:hAnsiTheme="minorHAnsi" w:cstheme="minorHAnsi"/>
          </w:rPr>
          <w:t xml:space="preserve"> est un bloc informatif qui contient 3 éléments affichant les informations suivantes :</w:t>
        </w:r>
      </w:ins>
    </w:p>
    <w:p w14:paraId="4E8FB5B4" w14:textId="77777777" w:rsidR="007B2FB3" w:rsidRPr="00A51198" w:rsidRDefault="0036235D">
      <w:pPr>
        <w:pStyle w:val="NormalWeb"/>
        <w:divId w:val="478420035"/>
        <w:rPr>
          <w:rFonts w:asciiTheme="minorHAnsi" w:hAnsiTheme="minorHAnsi" w:cstheme="minorHAnsi"/>
        </w:rPr>
      </w:pPr>
      <w:r w:rsidRPr="00A51198">
        <w:rPr>
          <w:rFonts w:asciiTheme="minorHAnsi" w:hAnsiTheme="minorHAnsi" w:cstheme="minorHAnsi"/>
        </w:rPr>
        <w:t>Les pictos représentent : </w:t>
      </w:r>
    </w:p>
    <w:p w14:paraId="7A3A8A90" w14:textId="77777777" w:rsidR="007B2FB3" w:rsidRPr="00C64140" w:rsidRDefault="0036235D">
      <w:pPr>
        <w:numPr>
          <w:ilvl w:val="0"/>
          <w:numId w:val="22"/>
        </w:numPr>
        <w:spacing w:before="100" w:beforeAutospacing="1" w:after="100" w:afterAutospacing="1"/>
        <w:divId w:val="478420035"/>
        <w:rPr>
          <w:rFonts w:asciiTheme="minorHAnsi" w:eastAsia="Times New Roman" w:hAnsiTheme="minorHAnsi" w:cstheme="minorHAnsi"/>
          <w:sz w:val="24"/>
          <w:lang w:val="fr-FR"/>
        </w:rPr>
      </w:pPr>
      <w:r w:rsidRPr="00C64140">
        <w:rPr>
          <w:rFonts w:asciiTheme="minorHAnsi" w:eastAsia="Times New Roman" w:hAnsiTheme="minorHAnsi" w:cstheme="minorHAnsi"/>
          <w:sz w:val="24"/>
          <w:lang w:val="fr-FR"/>
        </w:rPr>
        <w:t>Un contenu unique délivré par des experts et un dispositif d’Open Innovation accélérant la validation des concepts</w:t>
      </w:r>
    </w:p>
    <w:p w14:paraId="32E29DCA" w14:textId="77777777" w:rsidR="007B2FB3" w:rsidRPr="00C64140" w:rsidRDefault="0036235D">
      <w:pPr>
        <w:numPr>
          <w:ilvl w:val="0"/>
          <w:numId w:val="22"/>
        </w:numPr>
        <w:spacing w:before="100" w:beforeAutospacing="1" w:after="100" w:afterAutospacing="1"/>
        <w:divId w:val="478420035"/>
        <w:rPr>
          <w:rFonts w:asciiTheme="minorHAnsi" w:eastAsia="Times New Roman" w:hAnsiTheme="minorHAnsi" w:cstheme="minorHAnsi"/>
          <w:sz w:val="24"/>
          <w:lang w:val="fr-FR"/>
        </w:rPr>
      </w:pPr>
      <w:r w:rsidRPr="00C64140">
        <w:rPr>
          <w:rFonts w:asciiTheme="minorHAnsi" w:eastAsia="Times New Roman" w:hAnsiTheme="minorHAnsi" w:cstheme="minorHAnsi"/>
          <w:sz w:val="24"/>
          <w:lang w:val="fr-FR"/>
        </w:rPr>
        <w:t>Un accès privilégié aux ressources INWI &amp; une connexion avec nos réseaux de clients et partenaires</w:t>
      </w:r>
    </w:p>
    <w:p w14:paraId="3ACC2261" w14:textId="77777777" w:rsidR="007B2FB3" w:rsidRPr="00C64140" w:rsidRDefault="0036235D">
      <w:pPr>
        <w:numPr>
          <w:ilvl w:val="0"/>
          <w:numId w:val="22"/>
        </w:numPr>
        <w:spacing w:before="100" w:beforeAutospacing="1" w:after="100" w:afterAutospacing="1"/>
        <w:divId w:val="478420035"/>
        <w:rPr>
          <w:rFonts w:asciiTheme="minorHAnsi" w:eastAsia="Times New Roman" w:hAnsiTheme="minorHAnsi" w:cstheme="minorHAnsi"/>
          <w:sz w:val="24"/>
          <w:lang w:val="fr-FR"/>
        </w:rPr>
      </w:pPr>
      <w:r w:rsidRPr="00C64140">
        <w:rPr>
          <w:rFonts w:asciiTheme="minorHAnsi" w:eastAsia="Times New Roman" w:hAnsiTheme="minorHAnsi" w:cstheme="minorHAnsi"/>
          <w:sz w:val="24"/>
          <w:lang w:val="fr-FR"/>
        </w:rPr>
        <w:t>Une tribune de visibilité et de communication pour vos innovations</w:t>
      </w:r>
    </w:p>
    <w:p w14:paraId="444FAE77" w14:textId="3CD58D83" w:rsidR="00E47C42" w:rsidRPr="003E01FC" w:rsidRDefault="00C64140" w:rsidP="003E01FC">
      <w:pPr>
        <w:rPr>
          <w:rFonts w:asciiTheme="minorHAnsi" w:hAnsiTheme="minorHAnsi" w:cstheme="minorHAnsi"/>
          <w:sz w:val="24"/>
          <w:lang w:val="fr-FR"/>
        </w:rPr>
      </w:pPr>
      <w:r w:rsidRPr="003E01FC">
        <w:rPr>
          <w:rFonts w:asciiTheme="minorHAnsi" w:hAnsiTheme="minorHAnsi" w:cstheme="minorHAnsi"/>
          <w:sz w:val="24"/>
          <w:lang w:val="fr-FR"/>
        </w:rPr>
        <w:lastRenderedPageBreak/>
        <w:t>Les pictos</w:t>
      </w:r>
      <w:del w:id="37" w:author="Author">
        <w:r w:rsidR="000E5269" w:rsidRPr="003E01FC" w:rsidDel="003E01FC">
          <w:rPr>
            <w:rFonts w:asciiTheme="minorHAnsi" w:hAnsiTheme="minorHAnsi" w:cstheme="minorHAnsi"/>
            <w:sz w:val="24"/>
            <w:lang w:val="fr-FR"/>
          </w:rPr>
          <w:delText xml:space="preserve"> ainsi que </w:delText>
        </w:r>
      </w:del>
      <w:ins w:id="38" w:author="Author">
        <w:r w:rsidR="003E01FC" w:rsidRPr="003E01FC">
          <w:rPr>
            <w:rFonts w:asciiTheme="minorHAnsi" w:hAnsiTheme="minorHAnsi" w:cstheme="minorHAnsi"/>
            <w:sz w:val="24"/>
            <w:lang w:val="fr-FR"/>
          </w:rPr>
          <w:t xml:space="preserve">, </w:t>
        </w:r>
      </w:ins>
      <w:r w:rsidR="000E5269" w:rsidRPr="003E01FC">
        <w:rPr>
          <w:rFonts w:asciiTheme="minorHAnsi" w:hAnsiTheme="minorHAnsi" w:cstheme="minorHAnsi"/>
          <w:sz w:val="24"/>
          <w:lang w:val="fr-FR"/>
        </w:rPr>
        <w:t>les titres et descriptifs accompagnants</w:t>
      </w:r>
      <w:ins w:id="39" w:author="Author">
        <w:r w:rsidR="003E01FC" w:rsidRPr="001E6EE5">
          <w:rPr>
            <w:rFonts w:asciiTheme="minorHAnsi" w:hAnsiTheme="minorHAnsi" w:cstheme="minorHAnsi"/>
            <w:sz w:val="24"/>
            <w:rPrChange w:id="40" w:author="Author">
              <w:rPr>
                <w:rFonts w:asciiTheme="minorHAnsi" w:hAnsiTheme="minorHAnsi" w:cstheme="minorHAnsi"/>
              </w:rPr>
            </w:rPrChange>
          </w:rPr>
          <w:t xml:space="preserve">, ainsi que le titre et sous-titre du bloc </w:t>
        </w:r>
      </w:ins>
      <w:del w:id="41" w:author="Author">
        <w:r w:rsidRPr="003E01FC" w:rsidDel="003E01FC">
          <w:rPr>
            <w:rFonts w:asciiTheme="minorHAnsi" w:hAnsiTheme="minorHAnsi" w:cstheme="minorHAnsi"/>
            <w:sz w:val="24"/>
            <w:lang w:val="fr-FR"/>
          </w:rPr>
          <w:delText xml:space="preserve"> </w:delText>
        </w:r>
      </w:del>
      <w:r w:rsidRPr="003E01FC">
        <w:rPr>
          <w:rFonts w:asciiTheme="minorHAnsi" w:hAnsiTheme="minorHAnsi" w:cstheme="minorHAnsi"/>
          <w:sz w:val="24"/>
          <w:lang w:val="fr-FR"/>
        </w:rPr>
        <w:t>sont paramétrables au niveau du Back Office.</w:t>
      </w:r>
    </w:p>
    <w:p w14:paraId="3FE4F328" w14:textId="77777777" w:rsidR="009C1091" w:rsidRPr="00A51198" w:rsidRDefault="00220FE0" w:rsidP="00F91775">
      <w:pPr>
        <w:pStyle w:val="Heading2"/>
        <w:rPr>
          <w:rFonts w:asciiTheme="minorHAnsi" w:hAnsiTheme="minorHAnsi" w:cstheme="minorHAnsi"/>
          <w:lang w:val="fr-FR"/>
        </w:rPr>
      </w:pPr>
      <w:r w:rsidRPr="00A51198">
        <w:rPr>
          <w:rFonts w:asciiTheme="minorHAnsi" w:hAnsiTheme="minorHAnsi" w:cstheme="minorHAnsi"/>
          <w:lang w:val="fr-FR"/>
        </w:rPr>
        <w:t xml:space="preserve"> </w:t>
      </w:r>
      <w:bookmarkStart w:id="42" w:name="_Toc27318396"/>
      <w:bookmarkStart w:id="43" w:name="_Toc27318411"/>
      <w:r w:rsidR="001E6C4E" w:rsidRPr="00A51198">
        <w:rPr>
          <w:rFonts w:asciiTheme="minorHAnsi" w:hAnsiTheme="minorHAnsi" w:cstheme="minorHAnsi"/>
          <w:lang w:val="fr-FR"/>
        </w:rPr>
        <w:t>[</w:t>
      </w:r>
      <w:r w:rsidR="00F6216E" w:rsidRPr="00A51198">
        <w:rPr>
          <w:rFonts w:asciiTheme="minorHAnsi" w:hAnsiTheme="minorHAnsi" w:cstheme="minorHAnsi"/>
          <w:lang w:val="fr-FR"/>
        </w:rPr>
        <w:t>01 - Bloc 5</w:t>
      </w:r>
      <w:r w:rsidR="001E6C4E" w:rsidRPr="00A51198">
        <w:rPr>
          <w:rFonts w:asciiTheme="minorHAnsi" w:hAnsiTheme="minorHAnsi" w:cstheme="minorHAnsi"/>
          <w:lang w:val="fr-FR"/>
        </w:rPr>
        <w:t xml:space="preserve">] </w:t>
      </w:r>
      <w:r w:rsidR="00F6216E" w:rsidRPr="00A51198">
        <w:rPr>
          <w:rFonts w:asciiTheme="minorHAnsi" w:hAnsiTheme="minorHAnsi" w:cstheme="minorHAnsi"/>
          <w:lang w:val="fr-FR"/>
        </w:rPr>
        <w:t>Dernières pub</w:t>
      </w:r>
      <w:r w:rsidR="000E5269">
        <w:rPr>
          <w:rFonts w:asciiTheme="minorHAnsi" w:hAnsiTheme="minorHAnsi" w:cstheme="minorHAnsi"/>
          <w:lang w:val="fr-FR"/>
        </w:rPr>
        <w:t>l</w:t>
      </w:r>
      <w:r w:rsidR="00F6216E" w:rsidRPr="00A51198">
        <w:rPr>
          <w:rFonts w:asciiTheme="minorHAnsi" w:hAnsiTheme="minorHAnsi" w:cstheme="minorHAnsi"/>
          <w:lang w:val="fr-FR"/>
        </w:rPr>
        <w:t>ications</w:t>
      </w:r>
      <w:bookmarkEnd w:id="42"/>
      <w:bookmarkEnd w:id="43"/>
    </w:p>
    <w:p w14:paraId="4D511CE6" w14:textId="77777777" w:rsidR="00E47C42" w:rsidRPr="00A51198" w:rsidRDefault="00E47C42" w:rsidP="0036457E">
      <w:pPr>
        <w:pStyle w:val="Heading3"/>
        <w:rPr>
          <w:rFonts w:asciiTheme="minorHAnsi" w:hAnsiTheme="minorHAnsi" w:cstheme="minorHAnsi"/>
        </w:rPr>
      </w:pPr>
      <w:r w:rsidRPr="00A51198">
        <w:rPr>
          <w:rFonts w:asciiTheme="minorHAnsi" w:hAnsiTheme="minorHAnsi" w:cstheme="minorHAnsi"/>
        </w:rPr>
        <w:t xml:space="preserve">Description </w:t>
      </w:r>
    </w:p>
    <w:p w14:paraId="3BCE7574" w14:textId="137D25F3" w:rsidR="007B2FB3" w:rsidRPr="00A51198" w:rsidRDefault="0036235D" w:rsidP="003E01FC">
      <w:pPr>
        <w:pStyle w:val="NormalWeb"/>
        <w:divId w:val="1881436483"/>
        <w:rPr>
          <w:rFonts w:asciiTheme="minorHAnsi" w:hAnsiTheme="minorHAnsi" w:cstheme="minorHAnsi"/>
        </w:rPr>
      </w:pPr>
      <w:commentRangeStart w:id="44"/>
      <w:commentRangeStart w:id="45"/>
      <w:r w:rsidRPr="00A51198">
        <w:rPr>
          <w:rFonts w:asciiTheme="minorHAnsi" w:hAnsiTheme="minorHAnsi" w:cstheme="minorHAnsi"/>
        </w:rPr>
        <w:t>Le bloc 5 </w:t>
      </w:r>
      <w:del w:id="46" w:author="Author">
        <w:r w:rsidRPr="00A51198" w:rsidDel="003E01FC">
          <w:rPr>
            <w:rFonts w:asciiTheme="minorHAnsi" w:hAnsiTheme="minorHAnsi" w:cstheme="minorHAnsi"/>
          </w:rPr>
          <w:delText>est sous forme d'un carrousel qui défile de manière automatique</w:delText>
        </w:r>
      </w:del>
      <w:ins w:id="47" w:author="Author">
        <w:r w:rsidR="003E01FC">
          <w:rPr>
            <w:rFonts w:asciiTheme="minorHAnsi" w:hAnsiTheme="minorHAnsi" w:cstheme="minorHAnsi"/>
          </w:rPr>
          <w:t>affiche en 4 blocs</w:t>
        </w:r>
      </w:ins>
      <w:r w:rsidRPr="00A51198">
        <w:rPr>
          <w:rFonts w:asciiTheme="minorHAnsi" w:hAnsiTheme="minorHAnsi" w:cstheme="minorHAnsi"/>
        </w:rPr>
        <w:t xml:space="preserve"> les communiqués de presses /articles en affichant pour chacun les informations suivantes :</w:t>
      </w:r>
      <w:commentRangeEnd w:id="44"/>
      <w:r w:rsidR="00BA4E2D">
        <w:rPr>
          <w:rStyle w:val="CommentReference"/>
          <w:rFonts w:ascii="Arial" w:eastAsia="Calibri" w:hAnsi="Arial"/>
          <w:lang w:val="en-US" w:eastAsia="en-US"/>
        </w:rPr>
        <w:commentReference w:id="44"/>
      </w:r>
      <w:commentRangeEnd w:id="45"/>
      <w:r w:rsidR="003E01FC">
        <w:rPr>
          <w:rStyle w:val="CommentReference"/>
          <w:rFonts w:ascii="Arial" w:eastAsia="Calibri" w:hAnsi="Arial"/>
          <w:lang w:val="en-US" w:eastAsia="en-US"/>
        </w:rPr>
        <w:commentReference w:id="45"/>
      </w:r>
    </w:p>
    <w:p w14:paraId="7A7CAB12" w14:textId="77777777" w:rsidR="007B2FB3" w:rsidRPr="000E5269" w:rsidRDefault="0036235D" w:rsidP="000E5269">
      <w:pPr>
        <w:pStyle w:val="NormalWeb"/>
        <w:numPr>
          <w:ilvl w:val="0"/>
          <w:numId w:val="23"/>
        </w:numPr>
        <w:divId w:val="1881436483"/>
        <w:rPr>
          <w:rFonts w:asciiTheme="minorHAnsi" w:hAnsiTheme="minorHAnsi" w:cstheme="minorHAnsi"/>
        </w:rPr>
      </w:pPr>
      <w:r w:rsidRPr="000E5269">
        <w:rPr>
          <w:rFonts w:asciiTheme="minorHAnsi" w:hAnsiTheme="minorHAnsi" w:cstheme="minorHAnsi"/>
        </w:rPr>
        <w:t>Une précision du type de l'élément (Communiqué de presse ou article)</w:t>
      </w:r>
    </w:p>
    <w:p w14:paraId="1BBBB9C4" w14:textId="77777777" w:rsidR="007B2FB3" w:rsidRPr="000E5269" w:rsidRDefault="0036235D">
      <w:pPr>
        <w:numPr>
          <w:ilvl w:val="0"/>
          <w:numId w:val="23"/>
        </w:numPr>
        <w:spacing w:before="100" w:beforeAutospacing="1" w:after="100" w:afterAutospacing="1"/>
        <w:divId w:val="1881436483"/>
        <w:rPr>
          <w:rFonts w:asciiTheme="minorHAnsi" w:eastAsia="Times New Roman" w:hAnsiTheme="minorHAnsi" w:cstheme="minorHAnsi"/>
          <w:sz w:val="24"/>
          <w:lang w:val="fr-FR"/>
        </w:rPr>
      </w:pPr>
      <w:r w:rsidRPr="000E5269">
        <w:rPr>
          <w:rFonts w:asciiTheme="minorHAnsi" w:eastAsia="Times New Roman" w:hAnsiTheme="minorHAnsi" w:cstheme="minorHAnsi"/>
          <w:sz w:val="24"/>
          <w:lang w:val="fr-FR"/>
        </w:rPr>
        <w:t>Image </w:t>
      </w:r>
    </w:p>
    <w:p w14:paraId="0BD26128" w14:textId="77777777" w:rsidR="007B2FB3" w:rsidRPr="000E5269" w:rsidRDefault="0036235D">
      <w:pPr>
        <w:numPr>
          <w:ilvl w:val="0"/>
          <w:numId w:val="23"/>
        </w:numPr>
        <w:spacing w:before="100" w:beforeAutospacing="1" w:after="100" w:afterAutospacing="1"/>
        <w:divId w:val="1881436483"/>
        <w:rPr>
          <w:rFonts w:asciiTheme="minorHAnsi" w:eastAsia="Times New Roman" w:hAnsiTheme="minorHAnsi" w:cstheme="minorHAnsi"/>
          <w:sz w:val="24"/>
          <w:lang w:val="fr-FR"/>
        </w:rPr>
      </w:pPr>
      <w:r w:rsidRPr="000E5269">
        <w:rPr>
          <w:rFonts w:asciiTheme="minorHAnsi" w:eastAsia="Times New Roman" w:hAnsiTheme="minorHAnsi" w:cstheme="minorHAnsi"/>
          <w:sz w:val="24"/>
          <w:lang w:val="fr-FR"/>
        </w:rPr>
        <w:t>Titre</w:t>
      </w:r>
    </w:p>
    <w:p w14:paraId="20E603EA" w14:textId="77777777" w:rsidR="007B2FB3" w:rsidRPr="000E5269" w:rsidRDefault="0036235D">
      <w:pPr>
        <w:numPr>
          <w:ilvl w:val="0"/>
          <w:numId w:val="23"/>
        </w:numPr>
        <w:spacing w:before="100" w:beforeAutospacing="1" w:after="100" w:afterAutospacing="1"/>
        <w:divId w:val="1881436483"/>
        <w:rPr>
          <w:rFonts w:asciiTheme="minorHAnsi" w:eastAsia="Times New Roman" w:hAnsiTheme="minorHAnsi" w:cstheme="minorHAnsi"/>
          <w:sz w:val="24"/>
          <w:lang w:val="fr-FR"/>
        </w:rPr>
      </w:pPr>
      <w:r w:rsidRPr="000E5269">
        <w:rPr>
          <w:rFonts w:asciiTheme="minorHAnsi" w:eastAsia="Times New Roman" w:hAnsiTheme="minorHAnsi" w:cstheme="minorHAnsi"/>
          <w:sz w:val="24"/>
          <w:lang w:val="fr-FR"/>
        </w:rPr>
        <w:t>Date</w:t>
      </w:r>
    </w:p>
    <w:p w14:paraId="3330ED51" w14:textId="77777777" w:rsidR="007B2FB3" w:rsidRPr="000E5269" w:rsidRDefault="0036235D">
      <w:pPr>
        <w:numPr>
          <w:ilvl w:val="0"/>
          <w:numId w:val="23"/>
        </w:numPr>
        <w:spacing w:before="100" w:beforeAutospacing="1" w:after="100" w:afterAutospacing="1"/>
        <w:divId w:val="1881436483"/>
        <w:rPr>
          <w:rFonts w:asciiTheme="minorHAnsi" w:eastAsia="Times New Roman" w:hAnsiTheme="minorHAnsi" w:cstheme="minorHAnsi"/>
          <w:sz w:val="24"/>
          <w:lang w:val="fr-FR"/>
        </w:rPr>
      </w:pPr>
      <w:r w:rsidRPr="000E5269">
        <w:rPr>
          <w:rFonts w:asciiTheme="minorHAnsi" w:eastAsia="Times New Roman" w:hAnsiTheme="minorHAnsi" w:cstheme="minorHAnsi"/>
          <w:sz w:val="24"/>
          <w:lang w:val="fr-FR"/>
        </w:rPr>
        <w:t>Lieu</w:t>
      </w:r>
    </w:p>
    <w:p w14:paraId="770D16F0" w14:textId="77777777" w:rsidR="007B2FB3" w:rsidRDefault="0036235D">
      <w:pPr>
        <w:pStyle w:val="NormalWeb"/>
        <w:divId w:val="1881436483"/>
        <w:rPr>
          <w:ins w:id="48" w:author="Author"/>
          <w:rFonts w:asciiTheme="minorHAnsi" w:hAnsiTheme="minorHAnsi" w:cstheme="minorHAnsi"/>
        </w:rPr>
      </w:pPr>
      <w:r w:rsidRPr="00A51198">
        <w:rPr>
          <w:rFonts w:asciiTheme="minorHAnsi" w:hAnsiTheme="minorHAnsi" w:cstheme="minorHAnsi"/>
        </w:rPr>
        <w:t>Tout l'élément est cliquable et redirige vers le CP/article concerné.</w:t>
      </w:r>
    </w:p>
    <w:p w14:paraId="22A216FA" w14:textId="75011ADA" w:rsidR="001E6EE5" w:rsidRDefault="001E6EE5" w:rsidP="001E6EE5">
      <w:pPr>
        <w:pStyle w:val="NormalWeb"/>
        <w:divId w:val="1881436483"/>
        <w:rPr>
          <w:ins w:id="49" w:author="Author"/>
          <w:rFonts w:asciiTheme="minorHAnsi" w:hAnsiTheme="minorHAnsi" w:cstheme="minorHAnsi"/>
        </w:rPr>
      </w:pPr>
      <w:ins w:id="50" w:author="Author">
        <w:r>
          <w:rPr>
            <w:rFonts w:asciiTheme="minorHAnsi" w:hAnsiTheme="minorHAnsi" w:cstheme="minorHAnsi"/>
          </w:rPr>
          <w:t xml:space="preserve"> Le titre et sous-titre du bloc</w:t>
        </w:r>
        <w:r w:rsidRPr="00A51198">
          <w:rPr>
            <w:rFonts w:asciiTheme="minorHAnsi" w:hAnsiTheme="minorHAnsi" w:cstheme="minorHAnsi"/>
          </w:rPr>
          <w:t xml:space="preserve"> sont paramétrables au niveau du Back Office.</w:t>
        </w:r>
      </w:ins>
    </w:p>
    <w:p w14:paraId="4C35DF36" w14:textId="18CC2214" w:rsidR="00207D14" w:rsidRPr="00A51198" w:rsidDel="005B0C55" w:rsidRDefault="00207D14" w:rsidP="005B0C55">
      <w:pPr>
        <w:pStyle w:val="NormalWeb"/>
        <w:divId w:val="1881436483"/>
        <w:rPr>
          <w:del w:id="51" w:author="Author"/>
          <w:rFonts w:asciiTheme="minorHAnsi" w:hAnsiTheme="minorHAnsi" w:cstheme="minorHAnsi"/>
        </w:rPr>
      </w:pPr>
      <w:ins w:id="52" w:author="Author">
        <w:del w:id="53" w:author="Author">
          <w:r w:rsidDel="005B0C55">
            <w:rPr>
              <w:rFonts w:asciiTheme="minorHAnsi" w:hAnsiTheme="minorHAnsi" w:cstheme="minorHAnsi"/>
            </w:rPr>
            <w:delText>BO ??</w:delText>
          </w:r>
        </w:del>
        <w:r w:rsidR="005B0C55" w:rsidRPr="005B0C55">
          <w:rPr>
            <w:rFonts w:asciiTheme="minorHAnsi" w:hAnsiTheme="minorHAnsi" w:cstheme="minorHAnsi"/>
          </w:rPr>
          <w:t xml:space="preserve"> </w:t>
        </w:r>
        <w:r w:rsidR="005B0C55" w:rsidRPr="00A51198">
          <w:rPr>
            <w:rFonts w:asciiTheme="minorHAnsi" w:hAnsiTheme="minorHAnsi" w:cstheme="minorHAnsi"/>
          </w:rPr>
          <w:t> Les éléments cités ci-dessous</w:t>
        </w:r>
        <w:r w:rsidR="005B0C55">
          <w:rPr>
            <w:rFonts w:asciiTheme="minorHAnsi" w:hAnsiTheme="minorHAnsi" w:cstheme="minorHAnsi"/>
          </w:rPr>
          <w:t>, ainsi que le titre et sous-titre du bloc</w:t>
        </w:r>
        <w:r w:rsidR="005B0C55" w:rsidRPr="00A51198">
          <w:rPr>
            <w:rFonts w:asciiTheme="minorHAnsi" w:hAnsiTheme="minorHAnsi" w:cstheme="minorHAnsi"/>
          </w:rPr>
          <w:t xml:space="preserve"> sont tous paramétrables et peuvent être m</w:t>
        </w:r>
        <w:r w:rsidR="005B0C55">
          <w:rPr>
            <w:rFonts w:asciiTheme="minorHAnsi" w:hAnsiTheme="minorHAnsi" w:cstheme="minorHAnsi"/>
          </w:rPr>
          <w:t>asqués au niveau du Back Office.</w:t>
        </w:r>
      </w:ins>
      <w:bookmarkStart w:id="54" w:name="_GoBack"/>
      <w:bookmarkEnd w:id="54"/>
    </w:p>
    <w:p w14:paraId="49C0F55B" w14:textId="08592EDB" w:rsidR="00060E44" w:rsidRPr="00A51198" w:rsidRDefault="00220FE0" w:rsidP="00220FE0">
      <w:pPr>
        <w:pStyle w:val="Heading2"/>
        <w:rPr>
          <w:rFonts w:asciiTheme="minorHAnsi" w:hAnsiTheme="minorHAnsi" w:cstheme="minorHAnsi"/>
          <w:lang w:val="fr-FR"/>
        </w:rPr>
      </w:pPr>
      <w:del w:id="55" w:author="Author">
        <w:r w:rsidRPr="00A51198" w:rsidDel="005B0C55">
          <w:rPr>
            <w:rFonts w:asciiTheme="minorHAnsi" w:hAnsiTheme="minorHAnsi" w:cstheme="minorHAnsi"/>
            <w:lang w:val="fr-FR"/>
          </w:rPr>
          <w:delText xml:space="preserve"> </w:delText>
        </w:r>
      </w:del>
      <w:bookmarkStart w:id="56" w:name="_Toc27318397"/>
      <w:bookmarkStart w:id="57" w:name="_Toc27318412"/>
      <w:r w:rsidR="001E6C4E" w:rsidRPr="00A51198">
        <w:rPr>
          <w:rFonts w:asciiTheme="minorHAnsi" w:hAnsiTheme="minorHAnsi" w:cstheme="minorHAnsi"/>
          <w:lang w:val="fr-FR"/>
        </w:rPr>
        <w:t>[</w:t>
      </w:r>
      <w:r w:rsidR="00F6216E" w:rsidRPr="00A51198">
        <w:rPr>
          <w:rFonts w:asciiTheme="minorHAnsi" w:hAnsiTheme="minorHAnsi" w:cstheme="minorHAnsi"/>
          <w:lang w:val="fr-FR"/>
        </w:rPr>
        <w:t>01 - Bloc 6</w:t>
      </w:r>
      <w:r w:rsidR="001E6C4E" w:rsidRPr="00A51198">
        <w:rPr>
          <w:rFonts w:asciiTheme="minorHAnsi" w:hAnsiTheme="minorHAnsi" w:cstheme="minorHAnsi"/>
          <w:lang w:val="fr-FR"/>
        </w:rPr>
        <w:t xml:space="preserve">] </w:t>
      </w:r>
      <w:r w:rsidR="00F6216E" w:rsidRPr="00A51198">
        <w:rPr>
          <w:rFonts w:asciiTheme="minorHAnsi" w:hAnsiTheme="minorHAnsi" w:cstheme="minorHAnsi"/>
          <w:lang w:val="fr-FR"/>
        </w:rPr>
        <w:t>Notre portfolio des Startups</w:t>
      </w:r>
      <w:bookmarkEnd w:id="56"/>
      <w:bookmarkEnd w:id="57"/>
    </w:p>
    <w:p w14:paraId="0A917CA1" w14:textId="77777777" w:rsidR="00E47C42" w:rsidRPr="00A51198" w:rsidRDefault="00E47C42" w:rsidP="00E47C42">
      <w:pPr>
        <w:pStyle w:val="Heading3"/>
        <w:rPr>
          <w:rFonts w:asciiTheme="minorHAnsi" w:hAnsiTheme="minorHAnsi" w:cstheme="minorHAnsi"/>
        </w:rPr>
      </w:pPr>
      <w:r w:rsidRPr="00A51198">
        <w:rPr>
          <w:rFonts w:asciiTheme="minorHAnsi" w:hAnsiTheme="minorHAnsi" w:cstheme="minorHAnsi"/>
        </w:rPr>
        <w:t xml:space="preserve">Description </w:t>
      </w:r>
    </w:p>
    <w:p w14:paraId="0A66D46E" w14:textId="77777777" w:rsidR="00E47C42" w:rsidRPr="000E5269" w:rsidRDefault="00E47C42" w:rsidP="0059122C">
      <w:pPr>
        <w:rPr>
          <w:rFonts w:asciiTheme="minorHAnsi" w:hAnsiTheme="minorHAnsi" w:cstheme="minorHAnsi"/>
          <w:sz w:val="24"/>
          <w:lang w:val="fr-FR"/>
        </w:rPr>
      </w:pPr>
    </w:p>
    <w:p w14:paraId="25F02C52" w14:textId="77777777" w:rsidR="000E5269" w:rsidRDefault="000E5269" w:rsidP="000E5269">
      <w:pPr>
        <w:rPr>
          <w:rFonts w:asciiTheme="minorHAnsi" w:hAnsiTheme="minorHAnsi" w:cstheme="minorHAnsi"/>
          <w:sz w:val="24"/>
          <w:lang w:val="fr-FR"/>
        </w:rPr>
      </w:pPr>
      <w:r w:rsidRPr="000E5269">
        <w:rPr>
          <w:rFonts w:asciiTheme="minorHAnsi" w:hAnsiTheme="minorHAnsi" w:cstheme="minorHAnsi"/>
          <w:sz w:val="24"/>
          <w:lang w:val="fr-FR"/>
        </w:rPr>
        <w:t xml:space="preserve">Un Bloc </w:t>
      </w:r>
      <w:r>
        <w:rPr>
          <w:rFonts w:asciiTheme="minorHAnsi" w:hAnsiTheme="minorHAnsi" w:cstheme="minorHAnsi"/>
          <w:sz w:val="24"/>
          <w:lang w:val="fr-FR"/>
        </w:rPr>
        <w:t xml:space="preserve">6 </w:t>
      </w:r>
      <w:r w:rsidRPr="000E5269">
        <w:rPr>
          <w:rFonts w:asciiTheme="minorHAnsi" w:hAnsiTheme="minorHAnsi" w:cstheme="minorHAnsi"/>
          <w:sz w:val="24"/>
          <w:lang w:val="fr-FR"/>
        </w:rPr>
        <w:t>représent</w:t>
      </w:r>
      <w:r>
        <w:rPr>
          <w:rFonts w:asciiTheme="minorHAnsi" w:hAnsiTheme="minorHAnsi" w:cstheme="minorHAnsi"/>
          <w:sz w:val="24"/>
          <w:lang w:val="fr-FR"/>
        </w:rPr>
        <w:t>e</w:t>
      </w:r>
      <w:r w:rsidRPr="000E5269">
        <w:rPr>
          <w:rFonts w:asciiTheme="minorHAnsi" w:hAnsiTheme="minorHAnsi" w:cstheme="minorHAnsi"/>
          <w:sz w:val="24"/>
          <w:lang w:val="fr-FR"/>
        </w:rPr>
        <w:t xml:space="preserve"> une série de logos de startups</w:t>
      </w:r>
      <w:r>
        <w:rPr>
          <w:rFonts w:asciiTheme="minorHAnsi" w:hAnsiTheme="minorHAnsi" w:cstheme="minorHAnsi"/>
          <w:sz w:val="24"/>
          <w:lang w:val="fr-FR"/>
        </w:rPr>
        <w:t xml:space="preserve"> avec leurs noms</w:t>
      </w:r>
      <w:r w:rsidRPr="000E5269">
        <w:rPr>
          <w:rFonts w:asciiTheme="minorHAnsi" w:hAnsiTheme="minorHAnsi" w:cstheme="minorHAnsi"/>
          <w:sz w:val="24"/>
          <w:lang w:val="fr-FR"/>
        </w:rPr>
        <w:t xml:space="preserve"> </w:t>
      </w:r>
      <w:r>
        <w:rPr>
          <w:rFonts w:asciiTheme="minorHAnsi" w:hAnsiTheme="minorHAnsi" w:cstheme="minorHAnsi"/>
          <w:sz w:val="24"/>
          <w:lang w:val="fr-FR"/>
        </w:rPr>
        <w:t>(8 logos affichés dans deux lignes et 4 colonnes)</w:t>
      </w:r>
      <w:r w:rsidRPr="000E5269">
        <w:rPr>
          <w:rFonts w:asciiTheme="minorHAnsi" w:hAnsiTheme="minorHAnsi" w:cstheme="minorHAnsi"/>
          <w:sz w:val="24"/>
          <w:lang w:val="fr-FR"/>
        </w:rPr>
        <w:t>:</w:t>
      </w:r>
    </w:p>
    <w:p w14:paraId="09E10DA6" w14:textId="421647DF" w:rsidR="00097337" w:rsidRDefault="000E5269" w:rsidP="001E6EE5">
      <w:pPr>
        <w:rPr>
          <w:rFonts w:asciiTheme="minorHAnsi" w:hAnsiTheme="minorHAnsi" w:cstheme="minorHAnsi"/>
          <w:sz w:val="24"/>
          <w:lang w:val="fr-FR"/>
        </w:rPr>
      </w:pPr>
      <w:r>
        <w:rPr>
          <w:rFonts w:asciiTheme="minorHAnsi" w:hAnsiTheme="minorHAnsi" w:cstheme="minorHAnsi"/>
          <w:sz w:val="24"/>
          <w:lang w:val="fr-FR"/>
        </w:rPr>
        <w:t>Les logos</w:t>
      </w:r>
      <w:ins w:id="58" w:author="Author">
        <w:r w:rsidR="001E6EE5">
          <w:rPr>
            <w:rFonts w:asciiTheme="minorHAnsi" w:hAnsiTheme="minorHAnsi" w:cstheme="minorHAnsi"/>
            <w:sz w:val="24"/>
            <w:lang w:val="fr-FR"/>
          </w:rPr>
          <w:t xml:space="preserve">, les </w:t>
        </w:r>
      </w:ins>
      <w:del w:id="59" w:author="Author">
        <w:r w:rsidDel="001E6EE5">
          <w:rPr>
            <w:rFonts w:asciiTheme="minorHAnsi" w:hAnsiTheme="minorHAnsi" w:cstheme="minorHAnsi"/>
            <w:sz w:val="24"/>
            <w:lang w:val="fr-FR"/>
          </w:rPr>
          <w:delText xml:space="preserve"> et </w:delText>
        </w:r>
      </w:del>
      <w:r>
        <w:rPr>
          <w:rFonts w:asciiTheme="minorHAnsi" w:hAnsiTheme="minorHAnsi" w:cstheme="minorHAnsi"/>
          <w:sz w:val="24"/>
          <w:lang w:val="fr-FR"/>
        </w:rPr>
        <w:t>noms des startups</w:t>
      </w:r>
      <w:ins w:id="60" w:author="Author">
        <w:r w:rsidR="001E6EE5">
          <w:rPr>
            <w:rFonts w:asciiTheme="minorHAnsi" w:hAnsiTheme="minorHAnsi" w:cstheme="minorHAnsi"/>
            <w:sz w:val="24"/>
            <w:lang w:val="fr-FR"/>
          </w:rPr>
          <w:t xml:space="preserve"> et les liens de redirection</w:t>
        </w:r>
      </w:ins>
      <w:r>
        <w:rPr>
          <w:rFonts w:asciiTheme="minorHAnsi" w:hAnsiTheme="minorHAnsi" w:cstheme="minorHAnsi"/>
          <w:sz w:val="24"/>
          <w:lang w:val="fr-FR"/>
        </w:rPr>
        <w:t xml:space="preserve"> sont paramétrables au niveau du Back Office.</w:t>
      </w:r>
      <w:ins w:id="61" w:author="Author">
        <w:del w:id="62" w:author="Author">
          <w:r w:rsidR="00207D14" w:rsidDel="001E6EE5">
            <w:rPr>
              <w:rFonts w:asciiTheme="minorHAnsi" w:hAnsiTheme="minorHAnsi" w:cstheme="minorHAnsi"/>
              <w:sz w:val="24"/>
              <w:lang w:val="fr-FR"/>
            </w:rPr>
            <w:delText xml:space="preserve"> + Lien de redirection</w:delText>
          </w:r>
        </w:del>
      </w:ins>
    </w:p>
    <w:p w14:paraId="19D55433" w14:textId="77777777" w:rsidR="003A3C14" w:rsidRDefault="003A3C14" w:rsidP="003A3C14">
      <w:pPr>
        <w:rPr>
          <w:ins w:id="63" w:author="Author"/>
          <w:rFonts w:asciiTheme="minorHAnsi" w:hAnsiTheme="minorHAnsi" w:cstheme="minorHAnsi"/>
          <w:sz w:val="24"/>
          <w:lang w:val="fr-FR"/>
        </w:rPr>
      </w:pPr>
      <w:r>
        <w:rPr>
          <w:rFonts w:asciiTheme="minorHAnsi" w:hAnsiTheme="minorHAnsi" w:cstheme="minorHAnsi"/>
          <w:sz w:val="24"/>
          <w:lang w:val="fr-FR"/>
        </w:rPr>
        <w:t>L</w:t>
      </w:r>
      <w:r w:rsidRPr="003A3C14">
        <w:rPr>
          <w:rFonts w:asciiTheme="minorHAnsi" w:hAnsiTheme="minorHAnsi" w:cstheme="minorHAnsi"/>
          <w:sz w:val="24"/>
          <w:lang w:val="fr-FR"/>
        </w:rPr>
        <w:t>e clic sur le logo et le champ nom de la startup renvoi</w:t>
      </w:r>
      <w:r>
        <w:rPr>
          <w:rFonts w:asciiTheme="minorHAnsi" w:hAnsiTheme="minorHAnsi" w:cstheme="minorHAnsi"/>
          <w:sz w:val="24"/>
          <w:lang w:val="fr-FR"/>
        </w:rPr>
        <w:t>e</w:t>
      </w:r>
      <w:r w:rsidRPr="003A3C14">
        <w:rPr>
          <w:rFonts w:asciiTheme="minorHAnsi" w:hAnsiTheme="minorHAnsi" w:cstheme="minorHAnsi"/>
          <w:sz w:val="24"/>
          <w:lang w:val="fr-FR"/>
        </w:rPr>
        <w:t xml:space="preserve"> vers le site web externe de celle-ci, en nouvelle page.</w:t>
      </w:r>
    </w:p>
    <w:p w14:paraId="0A11CB35" w14:textId="67AD5365" w:rsidR="001E6EE5" w:rsidRPr="001E6EE5" w:rsidRDefault="001E6EE5" w:rsidP="003A3C14">
      <w:pPr>
        <w:rPr>
          <w:rFonts w:asciiTheme="minorHAnsi" w:hAnsiTheme="minorHAnsi" w:cstheme="minorHAnsi"/>
          <w:sz w:val="24"/>
          <w:lang w:val="fr-FR"/>
        </w:rPr>
      </w:pPr>
      <w:ins w:id="64" w:author="Author">
        <w:r w:rsidRPr="001E6EE5">
          <w:rPr>
            <w:rFonts w:asciiTheme="minorHAnsi" w:hAnsiTheme="minorHAnsi" w:cstheme="minorHAnsi"/>
            <w:sz w:val="24"/>
            <w:rPrChange w:id="65" w:author="Author">
              <w:rPr>
                <w:rFonts w:asciiTheme="minorHAnsi" w:hAnsiTheme="minorHAnsi" w:cstheme="minorHAnsi"/>
              </w:rPr>
            </w:rPrChange>
          </w:rPr>
          <w:t>Le titre et sous-titre du bloc sont paramétrables au niveau du Back Office.</w:t>
        </w:r>
      </w:ins>
    </w:p>
    <w:p w14:paraId="280BF987" w14:textId="77777777" w:rsidR="009C1091" w:rsidRPr="00A51198" w:rsidRDefault="001E6C4E" w:rsidP="00F91775">
      <w:pPr>
        <w:pStyle w:val="Heading2"/>
        <w:rPr>
          <w:rFonts w:asciiTheme="minorHAnsi" w:hAnsiTheme="minorHAnsi" w:cstheme="minorHAnsi"/>
          <w:lang w:val="fr-FR"/>
        </w:rPr>
      </w:pPr>
      <w:bookmarkStart w:id="66" w:name="_Toc27318398"/>
      <w:bookmarkStart w:id="67" w:name="_Toc27318413"/>
      <w:r w:rsidRPr="00A51198">
        <w:rPr>
          <w:rFonts w:asciiTheme="minorHAnsi" w:hAnsiTheme="minorHAnsi" w:cstheme="minorHAnsi"/>
          <w:lang w:val="fr-FR"/>
        </w:rPr>
        <w:t>[</w:t>
      </w:r>
      <w:r w:rsidR="00F6216E" w:rsidRPr="00A51198">
        <w:rPr>
          <w:rFonts w:asciiTheme="minorHAnsi" w:hAnsiTheme="minorHAnsi" w:cstheme="minorHAnsi"/>
          <w:lang w:val="fr-FR"/>
        </w:rPr>
        <w:t>01 - Bloc 7</w:t>
      </w:r>
      <w:r w:rsidRPr="00A51198">
        <w:rPr>
          <w:rFonts w:asciiTheme="minorHAnsi" w:hAnsiTheme="minorHAnsi" w:cstheme="minorHAnsi"/>
          <w:lang w:val="fr-FR"/>
        </w:rPr>
        <w:t xml:space="preserve">] </w:t>
      </w:r>
      <w:r w:rsidR="00F6216E" w:rsidRPr="00A51198">
        <w:rPr>
          <w:rFonts w:asciiTheme="minorHAnsi" w:hAnsiTheme="minorHAnsi" w:cstheme="minorHAnsi"/>
          <w:lang w:val="fr-FR"/>
        </w:rPr>
        <w:t>Témoignages</w:t>
      </w:r>
      <w:bookmarkEnd w:id="66"/>
      <w:bookmarkEnd w:id="67"/>
    </w:p>
    <w:p w14:paraId="6E707114" w14:textId="77777777" w:rsidR="00E47C42" w:rsidRPr="00A51198" w:rsidRDefault="00E47C42" w:rsidP="00E47C42">
      <w:pPr>
        <w:pStyle w:val="Heading3"/>
        <w:rPr>
          <w:rFonts w:asciiTheme="minorHAnsi" w:hAnsiTheme="minorHAnsi" w:cstheme="minorHAnsi"/>
        </w:rPr>
      </w:pPr>
      <w:r w:rsidRPr="00A51198">
        <w:rPr>
          <w:rFonts w:asciiTheme="minorHAnsi" w:hAnsiTheme="minorHAnsi" w:cstheme="minorHAnsi"/>
        </w:rPr>
        <w:t xml:space="preserve">Description </w:t>
      </w:r>
    </w:p>
    <w:p w14:paraId="6AAEFF94" w14:textId="77777777" w:rsidR="00E47C42" w:rsidRPr="00A51198" w:rsidRDefault="00E47C42" w:rsidP="0059122C">
      <w:pPr>
        <w:rPr>
          <w:rFonts w:asciiTheme="minorHAnsi" w:hAnsiTheme="minorHAnsi" w:cstheme="minorHAnsi"/>
          <w:lang w:val="fr-FR"/>
        </w:rPr>
      </w:pPr>
    </w:p>
    <w:p w14:paraId="568FBF95" w14:textId="77777777" w:rsidR="0036457E" w:rsidRDefault="0036457E" w:rsidP="0036457E">
      <w:pPr>
        <w:rPr>
          <w:rFonts w:asciiTheme="minorHAnsi" w:hAnsiTheme="minorHAnsi" w:cstheme="minorHAnsi"/>
          <w:sz w:val="24"/>
          <w:lang w:val="fr-FR"/>
        </w:rPr>
      </w:pPr>
      <w:r>
        <w:rPr>
          <w:rFonts w:asciiTheme="minorHAnsi" w:hAnsiTheme="minorHAnsi" w:cstheme="minorHAnsi"/>
          <w:sz w:val="24"/>
          <w:lang w:val="fr-FR"/>
        </w:rPr>
        <w:t xml:space="preserve">Le bloc </w:t>
      </w:r>
      <w:del w:id="68" w:author="Author">
        <w:r w:rsidDel="00207D14">
          <w:rPr>
            <w:rFonts w:asciiTheme="minorHAnsi" w:hAnsiTheme="minorHAnsi" w:cstheme="minorHAnsi"/>
            <w:sz w:val="24"/>
            <w:lang w:val="fr-FR"/>
          </w:rPr>
          <w:delText xml:space="preserve">8 </w:delText>
        </w:r>
      </w:del>
      <w:ins w:id="69" w:author="Author">
        <w:r w:rsidR="00207D14">
          <w:rPr>
            <w:rFonts w:asciiTheme="minorHAnsi" w:hAnsiTheme="minorHAnsi" w:cstheme="minorHAnsi"/>
            <w:sz w:val="24"/>
            <w:lang w:val="fr-FR"/>
          </w:rPr>
          <w:t xml:space="preserve">7 </w:t>
        </w:r>
      </w:ins>
      <w:r>
        <w:rPr>
          <w:rFonts w:asciiTheme="minorHAnsi" w:hAnsiTheme="minorHAnsi" w:cstheme="minorHAnsi"/>
          <w:sz w:val="24"/>
          <w:lang w:val="fr-FR"/>
        </w:rPr>
        <w:t>est un carrousel qui défile les témoignages entrées par les utilisateurs au niveau de leur profil.</w:t>
      </w:r>
    </w:p>
    <w:p w14:paraId="63B5A9C4" w14:textId="77777777" w:rsidR="0036457E" w:rsidRDefault="0036457E" w:rsidP="0036457E">
      <w:pPr>
        <w:rPr>
          <w:rFonts w:asciiTheme="minorHAnsi" w:hAnsiTheme="minorHAnsi" w:cstheme="minorHAnsi"/>
          <w:sz w:val="24"/>
          <w:lang w:val="fr-FR"/>
        </w:rPr>
      </w:pPr>
      <w:r>
        <w:rPr>
          <w:rFonts w:asciiTheme="minorHAnsi" w:hAnsiTheme="minorHAnsi" w:cstheme="minorHAnsi"/>
          <w:sz w:val="24"/>
          <w:lang w:val="fr-FR"/>
        </w:rPr>
        <w:lastRenderedPageBreak/>
        <w:t>Chaque élément du carrousel affiche :</w:t>
      </w:r>
    </w:p>
    <w:p w14:paraId="4B3EC0F5" w14:textId="77777777" w:rsidR="0036457E" w:rsidRPr="000E5269" w:rsidRDefault="0036457E" w:rsidP="0036457E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4"/>
          <w:lang w:val="fr-FR"/>
        </w:rPr>
      </w:pPr>
      <w:r w:rsidRPr="000E5269">
        <w:rPr>
          <w:rFonts w:asciiTheme="minorHAnsi" w:hAnsiTheme="minorHAnsi" w:cstheme="minorHAnsi"/>
          <w:sz w:val="24"/>
          <w:lang w:val="fr-FR"/>
        </w:rPr>
        <w:t>La photo de l’utilisateur témoignant</w:t>
      </w:r>
    </w:p>
    <w:p w14:paraId="417D6167" w14:textId="77777777" w:rsidR="0036457E" w:rsidRPr="000E5269" w:rsidRDefault="0036457E" w:rsidP="0036457E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4"/>
          <w:lang w:val="fr-FR"/>
        </w:rPr>
      </w:pPr>
      <w:r w:rsidRPr="000E5269">
        <w:rPr>
          <w:rFonts w:asciiTheme="minorHAnsi" w:hAnsiTheme="minorHAnsi" w:cstheme="minorHAnsi"/>
          <w:sz w:val="24"/>
          <w:lang w:val="fr-FR"/>
        </w:rPr>
        <w:t>Son Nom Prénom, Profession et Entreprise</w:t>
      </w:r>
    </w:p>
    <w:p w14:paraId="020E8390" w14:textId="77777777" w:rsidR="0036457E" w:rsidRDefault="0036457E" w:rsidP="0036457E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4"/>
          <w:lang w:val="fr-FR"/>
        </w:rPr>
      </w:pPr>
      <w:r w:rsidRPr="000E5269">
        <w:rPr>
          <w:rFonts w:asciiTheme="minorHAnsi" w:hAnsiTheme="minorHAnsi" w:cstheme="minorHAnsi"/>
          <w:sz w:val="24"/>
          <w:lang w:val="fr-FR"/>
        </w:rPr>
        <w:t>Son témoignage</w:t>
      </w:r>
    </w:p>
    <w:p w14:paraId="01D9E84F" w14:textId="77777777" w:rsidR="0036457E" w:rsidRDefault="0036457E" w:rsidP="0036457E">
      <w:pPr>
        <w:rPr>
          <w:ins w:id="70" w:author="Author"/>
          <w:rFonts w:asciiTheme="minorHAnsi" w:hAnsiTheme="minorHAnsi" w:cstheme="minorHAnsi"/>
          <w:sz w:val="24"/>
          <w:lang w:val="fr-FR"/>
        </w:rPr>
      </w:pPr>
      <w:r>
        <w:rPr>
          <w:rFonts w:asciiTheme="minorHAnsi" w:hAnsiTheme="minorHAnsi" w:cstheme="minorHAnsi"/>
          <w:sz w:val="24"/>
          <w:lang w:val="fr-FR"/>
        </w:rPr>
        <w:t>L’activation/désactivation des témoignages est possible au niveau du Back Office.</w:t>
      </w:r>
    </w:p>
    <w:p w14:paraId="7F652ACC" w14:textId="3FEE70CC" w:rsidR="001E6EE5" w:rsidRPr="001E6EE5" w:rsidRDefault="001E6EE5" w:rsidP="0036457E">
      <w:pPr>
        <w:rPr>
          <w:rFonts w:asciiTheme="minorHAnsi" w:hAnsiTheme="minorHAnsi" w:cstheme="minorHAnsi"/>
          <w:sz w:val="32"/>
          <w:szCs w:val="32"/>
          <w:lang w:val="fr-FR"/>
          <w:rPrChange w:id="71" w:author="Author">
            <w:rPr>
              <w:rFonts w:asciiTheme="minorHAnsi" w:hAnsiTheme="minorHAnsi" w:cstheme="minorHAnsi"/>
              <w:sz w:val="24"/>
              <w:lang w:val="fr-FR"/>
            </w:rPr>
          </w:rPrChange>
        </w:rPr>
      </w:pPr>
      <w:ins w:id="72" w:author="Author">
        <w:r w:rsidRPr="001E6EE5">
          <w:rPr>
            <w:rFonts w:asciiTheme="minorHAnsi" w:hAnsiTheme="minorHAnsi" w:cstheme="minorHAnsi"/>
            <w:sz w:val="24"/>
            <w:szCs w:val="32"/>
            <w:rPrChange w:id="73" w:author="Author">
              <w:rPr>
                <w:rFonts w:asciiTheme="minorHAnsi" w:hAnsiTheme="minorHAnsi" w:cstheme="minorHAnsi"/>
              </w:rPr>
            </w:rPrChange>
          </w:rPr>
          <w:t>Le titre et sous-titre du bloc sont paramétrables au niveau du Back Office.</w:t>
        </w:r>
      </w:ins>
    </w:p>
    <w:p w14:paraId="1FB1CCA3" w14:textId="77777777" w:rsidR="009C1091" w:rsidRPr="00A51198" w:rsidRDefault="001E6C4E" w:rsidP="00C05263">
      <w:pPr>
        <w:pStyle w:val="Heading2"/>
        <w:rPr>
          <w:rFonts w:asciiTheme="minorHAnsi" w:hAnsiTheme="minorHAnsi" w:cstheme="minorHAnsi"/>
          <w:lang w:val="fr-FR"/>
        </w:rPr>
      </w:pPr>
      <w:bookmarkStart w:id="74" w:name="_Toc27318399"/>
      <w:bookmarkStart w:id="75" w:name="_Toc27318414"/>
      <w:r w:rsidRPr="00A51198">
        <w:rPr>
          <w:rFonts w:asciiTheme="minorHAnsi" w:hAnsiTheme="minorHAnsi" w:cstheme="minorHAnsi"/>
          <w:lang w:val="fr-FR"/>
        </w:rPr>
        <w:t>[</w:t>
      </w:r>
      <w:r w:rsidR="00F6216E" w:rsidRPr="00A51198">
        <w:rPr>
          <w:rFonts w:asciiTheme="minorHAnsi" w:hAnsiTheme="minorHAnsi" w:cstheme="minorHAnsi"/>
          <w:lang w:val="fr-FR"/>
        </w:rPr>
        <w:t>01 - Bloc 8</w:t>
      </w:r>
      <w:r w:rsidRPr="00A51198">
        <w:rPr>
          <w:rFonts w:asciiTheme="minorHAnsi" w:hAnsiTheme="minorHAnsi" w:cstheme="minorHAnsi"/>
          <w:lang w:val="fr-FR"/>
        </w:rPr>
        <w:t xml:space="preserve">] </w:t>
      </w:r>
      <w:r w:rsidR="00C05263">
        <w:rPr>
          <w:rFonts w:asciiTheme="minorHAnsi" w:hAnsiTheme="minorHAnsi" w:cstheme="minorHAnsi"/>
          <w:lang w:val="fr-FR"/>
        </w:rPr>
        <w:t>Partenaires</w:t>
      </w:r>
      <w:bookmarkEnd w:id="74"/>
      <w:bookmarkEnd w:id="75"/>
    </w:p>
    <w:p w14:paraId="03043A98" w14:textId="77777777" w:rsidR="00803FD2" w:rsidRDefault="00803FD2" w:rsidP="00803FD2">
      <w:pPr>
        <w:pStyle w:val="Heading3"/>
        <w:rPr>
          <w:rFonts w:asciiTheme="minorHAnsi" w:hAnsiTheme="minorHAnsi" w:cstheme="minorHAnsi"/>
        </w:rPr>
      </w:pPr>
      <w:bookmarkStart w:id="76" w:name="_Toc421699863"/>
      <w:r w:rsidRPr="00A51198">
        <w:rPr>
          <w:rFonts w:asciiTheme="minorHAnsi" w:hAnsiTheme="minorHAnsi" w:cstheme="minorHAnsi"/>
        </w:rPr>
        <w:t>Description</w:t>
      </w:r>
      <w:bookmarkEnd w:id="76"/>
      <w:r w:rsidRPr="00A51198">
        <w:rPr>
          <w:rFonts w:asciiTheme="minorHAnsi" w:hAnsiTheme="minorHAnsi" w:cstheme="minorHAnsi"/>
        </w:rPr>
        <w:t xml:space="preserve"> </w:t>
      </w:r>
    </w:p>
    <w:p w14:paraId="54487996" w14:textId="77777777" w:rsidR="00803FD2" w:rsidRDefault="00803FD2" w:rsidP="00803FD2">
      <w:pPr>
        <w:rPr>
          <w:rFonts w:asciiTheme="minorHAnsi" w:hAnsiTheme="minorHAnsi" w:cstheme="minorHAnsi"/>
          <w:sz w:val="24"/>
          <w:lang w:val="fr-FR"/>
        </w:rPr>
      </w:pPr>
      <w:commentRangeStart w:id="77"/>
      <w:commentRangeStart w:id="78"/>
      <w:r w:rsidRPr="000E5269">
        <w:rPr>
          <w:rFonts w:asciiTheme="minorHAnsi" w:hAnsiTheme="minorHAnsi" w:cstheme="minorHAnsi"/>
          <w:sz w:val="24"/>
          <w:lang w:val="fr-FR"/>
        </w:rPr>
        <w:t xml:space="preserve">Un Bloc </w:t>
      </w:r>
      <w:del w:id="79" w:author="Author">
        <w:r w:rsidDel="00207D14">
          <w:rPr>
            <w:rFonts w:asciiTheme="minorHAnsi" w:hAnsiTheme="minorHAnsi" w:cstheme="minorHAnsi"/>
            <w:sz w:val="24"/>
            <w:lang w:val="fr-FR"/>
          </w:rPr>
          <w:delText xml:space="preserve">9 </w:delText>
        </w:r>
      </w:del>
      <w:ins w:id="80" w:author="Author">
        <w:r w:rsidR="00207D14">
          <w:rPr>
            <w:rFonts w:asciiTheme="minorHAnsi" w:hAnsiTheme="minorHAnsi" w:cstheme="minorHAnsi"/>
            <w:sz w:val="24"/>
            <w:lang w:val="fr-FR"/>
          </w:rPr>
          <w:t xml:space="preserve">8 </w:t>
        </w:r>
      </w:ins>
      <w:r>
        <w:rPr>
          <w:rFonts w:asciiTheme="minorHAnsi" w:hAnsiTheme="minorHAnsi" w:cstheme="minorHAnsi"/>
          <w:sz w:val="24"/>
          <w:lang w:val="fr-FR"/>
        </w:rPr>
        <w:t>est un carrousel</w:t>
      </w:r>
      <w:r w:rsidRPr="000E5269">
        <w:rPr>
          <w:rFonts w:asciiTheme="minorHAnsi" w:hAnsiTheme="minorHAnsi" w:cstheme="minorHAnsi"/>
          <w:sz w:val="24"/>
          <w:lang w:val="fr-FR"/>
        </w:rPr>
        <w:t xml:space="preserve"> de logos </w:t>
      </w:r>
      <w:r>
        <w:rPr>
          <w:rFonts w:asciiTheme="minorHAnsi" w:hAnsiTheme="minorHAnsi" w:cstheme="minorHAnsi"/>
          <w:sz w:val="24"/>
          <w:lang w:val="fr-FR"/>
        </w:rPr>
        <w:t>des partenaires</w:t>
      </w:r>
      <w:r w:rsidRPr="000E5269">
        <w:rPr>
          <w:rFonts w:asciiTheme="minorHAnsi" w:hAnsiTheme="minorHAnsi" w:cstheme="minorHAnsi"/>
          <w:sz w:val="24"/>
          <w:lang w:val="fr-FR"/>
        </w:rPr>
        <w:t xml:space="preserve"> </w:t>
      </w:r>
      <w:r>
        <w:rPr>
          <w:rFonts w:asciiTheme="minorHAnsi" w:hAnsiTheme="minorHAnsi" w:cstheme="minorHAnsi"/>
          <w:sz w:val="24"/>
          <w:lang w:val="fr-FR"/>
        </w:rPr>
        <w:t>(4 logos affichés dans une ligne et 4 colonnes).</w:t>
      </w:r>
      <w:commentRangeEnd w:id="77"/>
      <w:r w:rsidR="00207D14">
        <w:rPr>
          <w:rStyle w:val="CommentReference"/>
        </w:rPr>
        <w:commentReference w:id="77"/>
      </w:r>
      <w:commentRangeEnd w:id="78"/>
      <w:r w:rsidR="001E6EE5">
        <w:rPr>
          <w:rStyle w:val="CommentReference"/>
        </w:rPr>
        <w:commentReference w:id="78"/>
      </w:r>
    </w:p>
    <w:p w14:paraId="7B6D5B50" w14:textId="77777777" w:rsidR="00803FD2" w:rsidRPr="000E5269" w:rsidRDefault="00803FD2" w:rsidP="00803FD2">
      <w:pPr>
        <w:rPr>
          <w:rFonts w:asciiTheme="minorHAnsi" w:hAnsiTheme="minorHAnsi" w:cstheme="minorHAnsi"/>
          <w:sz w:val="24"/>
          <w:lang w:val="fr-FR"/>
        </w:rPr>
      </w:pPr>
      <w:r>
        <w:rPr>
          <w:rFonts w:asciiTheme="minorHAnsi" w:hAnsiTheme="minorHAnsi" w:cstheme="minorHAnsi"/>
          <w:sz w:val="24"/>
          <w:lang w:val="fr-FR"/>
        </w:rPr>
        <w:t>Les logos et noms des partenaires sont paramétrables au niveau du Back Office.</w:t>
      </w:r>
    </w:p>
    <w:p w14:paraId="2D550B84" w14:textId="77777777" w:rsidR="00803FD2" w:rsidRDefault="00803FD2" w:rsidP="00803FD2">
      <w:pPr>
        <w:rPr>
          <w:ins w:id="81" w:author="Author"/>
          <w:rFonts w:asciiTheme="minorHAnsi" w:hAnsiTheme="minorHAnsi" w:cstheme="minorHAnsi"/>
          <w:sz w:val="24"/>
          <w:lang w:val="fr-FR"/>
        </w:rPr>
      </w:pPr>
      <w:r w:rsidRPr="003A3C14">
        <w:rPr>
          <w:rFonts w:asciiTheme="minorHAnsi" w:hAnsiTheme="minorHAnsi" w:cstheme="minorHAnsi"/>
          <w:sz w:val="24"/>
          <w:lang w:val="fr-FR"/>
        </w:rPr>
        <w:t>Le clic sur le logo et le champ nom du partenaire renvoi vers le site web externe de celle-ci, en nouvelle page.</w:t>
      </w:r>
    </w:p>
    <w:p w14:paraId="396A0D90" w14:textId="4F22786A" w:rsidR="001E6EE5" w:rsidRPr="001E6EE5" w:rsidRDefault="001E6EE5" w:rsidP="00803FD2">
      <w:pPr>
        <w:rPr>
          <w:rFonts w:asciiTheme="minorHAnsi" w:hAnsiTheme="minorHAnsi" w:cstheme="minorHAnsi"/>
          <w:sz w:val="24"/>
          <w:szCs w:val="32"/>
          <w:lang w:val="fr-FR"/>
          <w:rPrChange w:id="82" w:author="Author">
            <w:rPr>
              <w:rFonts w:asciiTheme="minorHAnsi" w:hAnsiTheme="minorHAnsi" w:cstheme="minorHAnsi"/>
              <w:lang w:val="fr-FR"/>
            </w:rPr>
          </w:rPrChange>
        </w:rPr>
      </w:pPr>
      <w:ins w:id="83" w:author="Author">
        <w:r w:rsidRPr="001E6EE5">
          <w:rPr>
            <w:rFonts w:asciiTheme="minorHAnsi" w:hAnsiTheme="minorHAnsi" w:cstheme="minorHAnsi"/>
            <w:sz w:val="24"/>
            <w:szCs w:val="32"/>
            <w:rPrChange w:id="84" w:author="Author">
              <w:rPr>
                <w:rFonts w:asciiTheme="minorHAnsi" w:hAnsiTheme="minorHAnsi" w:cstheme="minorHAnsi"/>
              </w:rPr>
            </w:rPrChange>
          </w:rPr>
          <w:t>Le titre et sous-titre du bloc sont paramétrables au niveau du Back Office.</w:t>
        </w:r>
      </w:ins>
    </w:p>
    <w:p w14:paraId="32A79FBF" w14:textId="77777777" w:rsidR="009C1091" w:rsidRDefault="001E6C4E" w:rsidP="00C05263">
      <w:pPr>
        <w:pStyle w:val="Heading2"/>
        <w:rPr>
          <w:rFonts w:asciiTheme="minorHAnsi" w:hAnsiTheme="minorHAnsi" w:cstheme="minorHAnsi"/>
          <w:lang w:val="fr-FR"/>
        </w:rPr>
      </w:pPr>
      <w:bookmarkStart w:id="85" w:name="_Toc410917145"/>
      <w:bookmarkStart w:id="86" w:name="_Toc27318400"/>
      <w:bookmarkStart w:id="87" w:name="_Toc27318415"/>
      <w:r w:rsidRPr="00A51198">
        <w:rPr>
          <w:rFonts w:asciiTheme="minorHAnsi" w:hAnsiTheme="minorHAnsi" w:cstheme="minorHAnsi"/>
          <w:lang w:val="fr-FR"/>
        </w:rPr>
        <w:t>[</w:t>
      </w:r>
      <w:r w:rsidR="00F6216E" w:rsidRPr="00A51198">
        <w:rPr>
          <w:rFonts w:asciiTheme="minorHAnsi" w:hAnsiTheme="minorHAnsi" w:cstheme="minorHAnsi"/>
          <w:lang w:val="fr-FR"/>
        </w:rPr>
        <w:t>01 - Bloc 9</w:t>
      </w:r>
      <w:r w:rsidRPr="00A51198">
        <w:rPr>
          <w:rFonts w:asciiTheme="minorHAnsi" w:hAnsiTheme="minorHAnsi" w:cstheme="minorHAnsi"/>
          <w:lang w:val="fr-FR"/>
        </w:rPr>
        <w:t xml:space="preserve">] </w:t>
      </w:r>
      <w:bookmarkEnd w:id="85"/>
      <w:r w:rsidR="00C05263">
        <w:rPr>
          <w:rFonts w:asciiTheme="minorHAnsi" w:hAnsiTheme="minorHAnsi" w:cstheme="minorHAnsi"/>
          <w:lang w:val="fr-FR"/>
        </w:rPr>
        <w:t>Newsletter</w:t>
      </w:r>
      <w:bookmarkEnd w:id="86"/>
      <w:bookmarkEnd w:id="87"/>
    </w:p>
    <w:p w14:paraId="63A81F3A" w14:textId="77777777" w:rsidR="00803FD2" w:rsidRDefault="00803FD2" w:rsidP="00803FD2">
      <w:pPr>
        <w:pStyle w:val="Heading3"/>
        <w:rPr>
          <w:rFonts w:asciiTheme="minorHAnsi" w:hAnsiTheme="minorHAnsi" w:cstheme="minorHAnsi"/>
        </w:rPr>
      </w:pPr>
      <w:r w:rsidRPr="00A51198">
        <w:rPr>
          <w:rFonts w:asciiTheme="minorHAnsi" w:hAnsiTheme="minorHAnsi" w:cstheme="minorHAnsi"/>
        </w:rPr>
        <w:t xml:space="preserve">Description </w:t>
      </w:r>
    </w:p>
    <w:p w14:paraId="43C2E0CB" w14:textId="77777777" w:rsidR="00803FD2" w:rsidRDefault="00803FD2" w:rsidP="00803FD2">
      <w:pPr>
        <w:spacing w:before="100" w:beforeAutospacing="1" w:after="100" w:afterAutospacing="1"/>
        <w:rPr>
          <w:ins w:id="88" w:author="Author"/>
          <w:rFonts w:asciiTheme="minorHAnsi" w:eastAsia="Times New Roman" w:hAnsiTheme="minorHAnsi" w:cstheme="minorHAnsi"/>
          <w:sz w:val="24"/>
          <w:lang w:val="fr-FR"/>
        </w:rPr>
      </w:pPr>
      <w:r w:rsidRPr="00A51198">
        <w:rPr>
          <w:rFonts w:asciiTheme="minorHAnsi" w:eastAsia="Times New Roman" w:hAnsiTheme="minorHAnsi" w:cstheme="minorHAnsi"/>
          <w:sz w:val="24"/>
          <w:lang w:val="fr-FR"/>
        </w:rPr>
        <w:t xml:space="preserve">Le bloc </w:t>
      </w:r>
      <w:del w:id="89" w:author="Author">
        <w:r w:rsidDel="00207D14">
          <w:rPr>
            <w:rFonts w:asciiTheme="minorHAnsi" w:eastAsia="Times New Roman" w:hAnsiTheme="minorHAnsi" w:cstheme="minorHAnsi"/>
            <w:sz w:val="24"/>
            <w:lang w:val="fr-FR"/>
          </w:rPr>
          <w:delText>8</w:delText>
        </w:r>
      </w:del>
      <w:ins w:id="90" w:author="Author">
        <w:r w:rsidR="00207D14">
          <w:rPr>
            <w:rFonts w:asciiTheme="minorHAnsi" w:eastAsia="Times New Roman" w:hAnsiTheme="minorHAnsi" w:cstheme="minorHAnsi"/>
            <w:sz w:val="24"/>
            <w:lang w:val="fr-FR"/>
          </w:rPr>
          <w:t>9</w:t>
        </w:r>
      </w:ins>
      <w:r>
        <w:rPr>
          <w:rFonts w:asciiTheme="minorHAnsi" w:eastAsia="Times New Roman" w:hAnsiTheme="minorHAnsi" w:cstheme="minorHAnsi"/>
          <w:sz w:val="24"/>
          <w:lang w:val="fr-FR"/>
        </w:rPr>
        <w:t xml:space="preserve"> affiche </w:t>
      </w:r>
      <w:r w:rsidRPr="00A51198">
        <w:rPr>
          <w:rFonts w:asciiTheme="minorHAnsi" w:eastAsia="Times New Roman" w:hAnsiTheme="minorHAnsi" w:cstheme="minorHAnsi"/>
          <w:sz w:val="24"/>
          <w:lang w:val="fr-FR"/>
        </w:rPr>
        <w:t>la newsletter en champ de saisie de l'adresse mail et un CTA d'inscription à la Newsletter.</w:t>
      </w:r>
    </w:p>
    <w:p w14:paraId="78725E3C" w14:textId="670883D8" w:rsidR="001E6EE5" w:rsidRPr="001E6EE5" w:rsidRDefault="001E6EE5" w:rsidP="00803FD2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lang w:val="fr-FR"/>
        </w:rPr>
      </w:pPr>
      <w:ins w:id="91" w:author="Author">
        <w:r w:rsidRPr="001E6EE5">
          <w:rPr>
            <w:rFonts w:asciiTheme="minorHAnsi" w:hAnsiTheme="minorHAnsi" w:cstheme="minorHAnsi"/>
            <w:sz w:val="24"/>
            <w:rPrChange w:id="92" w:author="Author">
              <w:rPr>
                <w:rFonts w:asciiTheme="minorHAnsi" w:hAnsiTheme="minorHAnsi" w:cstheme="minorHAnsi"/>
              </w:rPr>
            </w:rPrChange>
          </w:rPr>
          <w:t>Le titre et sous-titre du bloc sont paramétrables au niveau du Back Office.</w:t>
        </w:r>
      </w:ins>
    </w:p>
    <w:p w14:paraId="263694BA" w14:textId="77777777" w:rsidR="00803FD2" w:rsidRPr="002D4F6C" w:rsidRDefault="00803FD2" w:rsidP="00803FD2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lang w:val="fr-FR"/>
        </w:rPr>
      </w:pPr>
      <w:r>
        <w:rPr>
          <w:rFonts w:asciiTheme="minorHAnsi" w:eastAsia="Times New Roman" w:hAnsiTheme="minorHAnsi" w:cstheme="minorHAnsi"/>
          <w:sz w:val="24"/>
          <w:lang w:val="fr-FR"/>
        </w:rPr>
        <w:t xml:space="preserve">Les adresses mail entrées par les utilisateurs sont enregistrées dans une table et affichées au niveau </w:t>
      </w:r>
      <w:r w:rsidRPr="002D4F6C">
        <w:rPr>
          <w:rFonts w:asciiTheme="minorHAnsi" w:eastAsia="Times New Roman" w:hAnsiTheme="minorHAnsi" w:cstheme="minorHAnsi"/>
          <w:sz w:val="24"/>
          <w:lang w:val="fr-FR"/>
        </w:rPr>
        <w:t>du Back Office avec possibilité d’export (A détailler).</w:t>
      </w:r>
    </w:p>
    <w:p w14:paraId="16F47A44" w14:textId="77777777" w:rsidR="00803FD2" w:rsidRDefault="00803FD2" w:rsidP="00803FD2">
      <w:pPr>
        <w:rPr>
          <w:rFonts w:asciiTheme="minorHAnsi" w:hAnsiTheme="minorHAnsi" w:cstheme="minorHAnsi"/>
          <w:sz w:val="24"/>
          <w:lang w:val="fr-FR"/>
        </w:rPr>
      </w:pPr>
      <w:r w:rsidRPr="002D4F6C">
        <w:rPr>
          <w:rFonts w:asciiTheme="minorHAnsi" w:hAnsiTheme="minorHAnsi" w:cstheme="minorHAnsi"/>
          <w:sz w:val="24"/>
          <w:lang w:val="fr-FR"/>
        </w:rPr>
        <w:t>L'envoi automatique des emails n'est pas pris en compte.</w:t>
      </w:r>
    </w:p>
    <w:p w14:paraId="3C033C40" w14:textId="77777777" w:rsidR="00AF6EB7" w:rsidRPr="00AF6EB7" w:rsidRDefault="00AF6EB7" w:rsidP="00C5616A">
      <w:pPr>
        <w:pStyle w:val="Heading2"/>
        <w:rPr>
          <w:rFonts w:asciiTheme="minorHAnsi" w:hAnsiTheme="minorHAnsi" w:cstheme="minorHAnsi"/>
          <w:lang w:val="fr-FR"/>
        </w:rPr>
      </w:pPr>
      <w:bookmarkStart w:id="93" w:name="_Toc27318401"/>
      <w:bookmarkStart w:id="94" w:name="_Toc27318416"/>
      <w:r w:rsidRPr="00AF6EB7">
        <w:rPr>
          <w:rFonts w:asciiTheme="minorHAnsi" w:hAnsiTheme="minorHAnsi" w:cstheme="minorHAnsi"/>
          <w:lang w:val="fr-FR"/>
        </w:rPr>
        <w:t xml:space="preserve">[01 - Bloc 10] </w:t>
      </w:r>
      <w:r w:rsidR="00C5616A">
        <w:rPr>
          <w:rFonts w:asciiTheme="minorHAnsi" w:hAnsiTheme="minorHAnsi" w:cstheme="minorHAnsi"/>
          <w:lang w:val="fr-FR"/>
        </w:rPr>
        <w:t>Footer</w:t>
      </w:r>
      <w:bookmarkEnd w:id="93"/>
      <w:bookmarkEnd w:id="94"/>
    </w:p>
    <w:p w14:paraId="632B29E8" w14:textId="77777777" w:rsidR="00C5616A" w:rsidRDefault="00C5616A" w:rsidP="00C5616A">
      <w:pPr>
        <w:pStyle w:val="Heading3"/>
        <w:rPr>
          <w:rFonts w:asciiTheme="minorHAnsi" w:hAnsiTheme="minorHAnsi" w:cstheme="minorHAnsi"/>
        </w:rPr>
      </w:pPr>
      <w:r w:rsidRPr="00A51198">
        <w:rPr>
          <w:rFonts w:asciiTheme="minorHAnsi" w:hAnsiTheme="minorHAnsi" w:cstheme="minorHAnsi"/>
        </w:rPr>
        <w:t xml:space="preserve">Description </w:t>
      </w:r>
    </w:p>
    <w:p w14:paraId="09F38E23" w14:textId="77777777" w:rsidR="00C5616A" w:rsidRPr="00C5616A" w:rsidRDefault="00C5616A" w:rsidP="00C5616A">
      <w:pPr>
        <w:rPr>
          <w:rFonts w:asciiTheme="minorHAnsi" w:hAnsiTheme="minorHAnsi" w:cstheme="minorHAnsi"/>
          <w:sz w:val="24"/>
          <w:lang w:val="fr-FR"/>
        </w:rPr>
      </w:pPr>
      <w:r w:rsidRPr="00C5616A">
        <w:rPr>
          <w:rFonts w:asciiTheme="minorHAnsi" w:hAnsiTheme="minorHAnsi" w:cstheme="minorHAnsi"/>
          <w:sz w:val="24"/>
          <w:lang w:val="fr-FR"/>
        </w:rPr>
        <w:t>Le footer reprend les liens de la barre de menu.</w:t>
      </w:r>
      <w:r w:rsidRPr="00C5616A">
        <w:rPr>
          <w:rFonts w:asciiTheme="minorHAnsi" w:hAnsiTheme="minorHAnsi" w:cstheme="minorHAnsi"/>
          <w:sz w:val="24"/>
          <w:lang w:val="fr-FR"/>
        </w:rPr>
        <w:br w:type="page"/>
      </w:r>
    </w:p>
    <w:p w14:paraId="5FA09AEC" w14:textId="77777777" w:rsidR="00AF6EB7" w:rsidRPr="00A51198" w:rsidRDefault="00AF6EB7">
      <w:pPr>
        <w:rPr>
          <w:rFonts w:asciiTheme="minorHAnsi" w:hAnsiTheme="minorHAnsi" w:cstheme="minorHAnsi"/>
          <w:lang w:val="fr-FR"/>
        </w:rPr>
      </w:pPr>
    </w:p>
    <w:p w14:paraId="2F643124" w14:textId="77777777" w:rsidR="002E5A74" w:rsidRPr="00A51198" w:rsidRDefault="002E5A74" w:rsidP="002E5A74">
      <w:pPr>
        <w:rPr>
          <w:rFonts w:asciiTheme="minorHAnsi" w:hAnsiTheme="minorHAnsi" w:cstheme="minorHAnsi"/>
          <w:lang w:val="fr-FR"/>
        </w:rPr>
      </w:pPr>
    </w:p>
    <w:p w14:paraId="31BE1103" w14:textId="77777777" w:rsidR="002E5A74" w:rsidRPr="00A51198" w:rsidRDefault="002E5A74" w:rsidP="002E5A74">
      <w:pPr>
        <w:rPr>
          <w:rFonts w:asciiTheme="minorHAnsi" w:hAnsiTheme="minorHAnsi" w:cstheme="minorHAnsi"/>
          <w:lang w:val="fr-FR"/>
        </w:rPr>
      </w:pPr>
    </w:p>
    <w:p w14:paraId="639F7F3F" w14:textId="77777777" w:rsidR="002E5A74" w:rsidRPr="00A51198" w:rsidRDefault="000B2A7E" w:rsidP="002E5A74">
      <w:pPr>
        <w:pStyle w:val="TOCHeading"/>
        <w:rPr>
          <w:rFonts w:asciiTheme="minorHAnsi" w:hAnsiTheme="minorHAnsi" w:cstheme="minorHAnsi"/>
        </w:rPr>
      </w:pPr>
      <w:r w:rsidRPr="00A51198">
        <w:rPr>
          <w:rFonts w:asciiTheme="minorHAnsi" w:hAnsiTheme="minorHAnsi" w:cstheme="minorHAnsi"/>
        </w:rPr>
        <w:t>Index des exigences</w:t>
      </w:r>
    </w:p>
    <w:p w14:paraId="78E187F3" w14:textId="77777777" w:rsidR="005675EC" w:rsidRDefault="008B30BB">
      <w:pPr>
        <w:pStyle w:val="TOC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1198">
        <w:rPr>
          <w:rFonts w:asciiTheme="minorHAnsi" w:hAnsiTheme="minorHAnsi" w:cstheme="minorHAnsi"/>
          <w:lang w:val="fr-FR"/>
        </w:rPr>
        <w:fldChar w:fldCharType="begin"/>
      </w:r>
      <w:r w:rsidR="004635B3" w:rsidRPr="00A51198">
        <w:rPr>
          <w:rFonts w:asciiTheme="minorHAnsi" w:hAnsiTheme="minorHAnsi" w:cstheme="minorHAnsi"/>
          <w:lang w:val="fr-FR"/>
        </w:rPr>
        <w:instrText xml:space="preserve"> TOC \o "2-2" \h \z \u </w:instrText>
      </w:r>
      <w:r w:rsidRPr="00A51198">
        <w:rPr>
          <w:rFonts w:asciiTheme="minorHAnsi" w:hAnsiTheme="minorHAnsi" w:cstheme="minorHAnsi"/>
          <w:lang w:val="fr-FR"/>
        </w:rPr>
        <w:fldChar w:fldCharType="separate"/>
      </w:r>
      <w:hyperlink w:anchor="_Toc27318392" w:history="1">
        <w:r w:rsidR="005675EC" w:rsidRPr="002D0B32">
          <w:rPr>
            <w:rStyle w:val="Hyperlink"/>
            <w:rFonts w:cstheme="minorHAnsi"/>
            <w:noProof/>
            <w:lang w:val="fr-FR"/>
          </w:rPr>
          <w:t>1.1.</w:t>
        </w:r>
        <w:r w:rsidR="005675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75EC" w:rsidRPr="002D0B32">
          <w:rPr>
            <w:rStyle w:val="Hyperlink"/>
            <w:rFonts w:cstheme="minorHAnsi"/>
            <w:noProof/>
            <w:lang w:val="fr-FR"/>
          </w:rPr>
          <w:t>[01 - Bloc 1] Slider</w:t>
        </w:r>
        <w:r w:rsidR="005675EC">
          <w:rPr>
            <w:noProof/>
            <w:webHidden/>
          </w:rPr>
          <w:tab/>
        </w:r>
        <w:r w:rsidR="005675EC">
          <w:rPr>
            <w:noProof/>
            <w:webHidden/>
          </w:rPr>
          <w:fldChar w:fldCharType="begin"/>
        </w:r>
        <w:r w:rsidR="005675EC">
          <w:rPr>
            <w:noProof/>
            <w:webHidden/>
          </w:rPr>
          <w:instrText xml:space="preserve"> PAGEREF _Toc27318392 \h </w:instrText>
        </w:r>
        <w:r w:rsidR="005675EC">
          <w:rPr>
            <w:noProof/>
            <w:webHidden/>
          </w:rPr>
        </w:r>
        <w:r w:rsidR="005675EC">
          <w:rPr>
            <w:noProof/>
            <w:webHidden/>
          </w:rPr>
          <w:fldChar w:fldCharType="separate"/>
        </w:r>
        <w:r w:rsidR="005675EC">
          <w:rPr>
            <w:noProof/>
            <w:webHidden/>
          </w:rPr>
          <w:t>3</w:t>
        </w:r>
        <w:r w:rsidR="005675EC">
          <w:rPr>
            <w:noProof/>
            <w:webHidden/>
          </w:rPr>
          <w:fldChar w:fldCharType="end"/>
        </w:r>
      </w:hyperlink>
    </w:p>
    <w:p w14:paraId="7F295CF9" w14:textId="77777777" w:rsidR="005675EC" w:rsidRDefault="00793FFF">
      <w:pPr>
        <w:pStyle w:val="TOC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318393" w:history="1">
        <w:r w:rsidR="005675EC" w:rsidRPr="002D0B32">
          <w:rPr>
            <w:rStyle w:val="Hyperlink"/>
            <w:rFonts w:cstheme="minorHAnsi"/>
            <w:noProof/>
            <w:lang w:val="fr-FR"/>
          </w:rPr>
          <w:t>1.2.</w:t>
        </w:r>
        <w:r w:rsidR="005675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75EC" w:rsidRPr="002D0B32">
          <w:rPr>
            <w:rStyle w:val="Hyperlink"/>
            <w:rFonts w:cstheme="minorHAnsi"/>
            <w:noProof/>
            <w:lang w:val="fr-FR"/>
          </w:rPr>
          <w:t>[01 - Bloc 2] A qui s'adressent nos programmes ?</w:t>
        </w:r>
        <w:r w:rsidR="005675EC">
          <w:rPr>
            <w:noProof/>
            <w:webHidden/>
          </w:rPr>
          <w:tab/>
        </w:r>
        <w:r w:rsidR="005675EC">
          <w:rPr>
            <w:noProof/>
            <w:webHidden/>
          </w:rPr>
          <w:fldChar w:fldCharType="begin"/>
        </w:r>
        <w:r w:rsidR="005675EC">
          <w:rPr>
            <w:noProof/>
            <w:webHidden/>
          </w:rPr>
          <w:instrText xml:space="preserve"> PAGEREF _Toc27318393 \h </w:instrText>
        </w:r>
        <w:r w:rsidR="005675EC">
          <w:rPr>
            <w:noProof/>
            <w:webHidden/>
          </w:rPr>
        </w:r>
        <w:r w:rsidR="005675EC">
          <w:rPr>
            <w:noProof/>
            <w:webHidden/>
          </w:rPr>
          <w:fldChar w:fldCharType="separate"/>
        </w:r>
        <w:r w:rsidR="005675EC">
          <w:rPr>
            <w:noProof/>
            <w:webHidden/>
          </w:rPr>
          <w:t>3</w:t>
        </w:r>
        <w:r w:rsidR="005675EC">
          <w:rPr>
            <w:noProof/>
            <w:webHidden/>
          </w:rPr>
          <w:fldChar w:fldCharType="end"/>
        </w:r>
      </w:hyperlink>
    </w:p>
    <w:p w14:paraId="70E0CBA4" w14:textId="77777777" w:rsidR="005675EC" w:rsidRDefault="00793FFF">
      <w:pPr>
        <w:pStyle w:val="TOC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318394" w:history="1">
        <w:r w:rsidR="005675EC" w:rsidRPr="002D0B32">
          <w:rPr>
            <w:rStyle w:val="Hyperlink"/>
            <w:rFonts w:cstheme="minorHAnsi"/>
            <w:noProof/>
            <w:lang w:val="fr-FR"/>
          </w:rPr>
          <w:t>1.3.</w:t>
        </w:r>
        <w:r w:rsidR="005675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75EC" w:rsidRPr="002D0B32">
          <w:rPr>
            <w:rStyle w:val="Hyperlink"/>
            <w:rFonts w:cstheme="minorHAnsi"/>
            <w:noProof/>
            <w:lang w:val="fr-FR"/>
          </w:rPr>
          <w:t>[01 - Bloc 3] Vos prochains rendez-vous</w:t>
        </w:r>
        <w:r w:rsidR="005675EC">
          <w:rPr>
            <w:noProof/>
            <w:webHidden/>
          </w:rPr>
          <w:tab/>
        </w:r>
        <w:r w:rsidR="005675EC">
          <w:rPr>
            <w:noProof/>
            <w:webHidden/>
          </w:rPr>
          <w:fldChar w:fldCharType="begin"/>
        </w:r>
        <w:r w:rsidR="005675EC">
          <w:rPr>
            <w:noProof/>
            <w:webHidden/>
          </w:rPr>
          <w:instrText xml:space="preserve"> PAGEREF _Toc27318394 \h </w:instrText>
        </w:r>
        <w:r w:rsidR="005675EC">
          <w:rPr>
            <w:noProof/>
            <w:webHidden/>
          </w:rPr>
        </w:r>
        <w:r w:rsidR="005675EC">
          <w:rPr>
            <w:noProof/>
            <w:webHidden/>
          </w:rPr>
          <w:fldChar w:fldCharType="separate"/>
        </w:r>
        <w:r w:rsidR="005675EC">
          <w:rPr>
            <w:noProof/>
            <w:webHidden/>
          </w:rPr>
          <w:t>4</w:t>
        </w:r>
        <w:r w:rsidR="005675EC">
          <w:rPr>
            <w:noProof/>
            <w:webHidden/>
          </w:rPr>
          <w:fldChar w:fldCharType="end"/>
        </w:r>
      </w:hyperlink>
    </w:p>
    <w:p w14:paraId="7AF15746" w14:textId="77777777" w:rsidR="005675EC" w:rsidRDefault="00793FFF">
      <w:pPr>
        <w:pStyle w:val="TOC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318395" w:history="1">
        <w:r w:rsidR="005675EC" w:rsidRPr="002D0B32">
          <w:rPr>
            <w:rStyle w:val="Hyperlink"/>
            <w:rFonts w:cstheme="minorHAnsi"/>
            <w:noProof/>
            <w:lang w:val="fr-FR"/>
          </w:rPr>
          <w:t>1.4.</w:t>
        </w:r>
        <w:r w:rsidR="005675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75EC" w:rsidRPr="002D0B32">
          <w:rPr>
            <w:rStyle w:val="Hyperlink"/>
            <w:rFonts w:cstheme="minorHAnsi"/>
            <w:noProof/>
            <w:lang w:val="fr-FR"/>
          </w:rPr>
          <w:t>[01 - Bloc 4] Pourquoi participer à nos programmes</w:t>
        </w:r>
        <w:r w:rsidR="005675EC">
          <w:rPr>
            <w:noProof/>
            <w:webHidden/>
          </w:rPr>
          <w:tab/>
        </w:r>
        <w:r w:rsidR="005675EC">
          <w:rPr>
            <w:noProof/>
            <w:webHidden/>
          </w:rPr>
          <w:fldChar w:fldCharType="begin"/>
        </w:r>
        <w:r w:rsidR="005675EC">
          <w:rPr>
            <w:noProof/>
            <w:webHidden/>
          </w:rPr>
          <w:instrText xml:space="preserve"> PAGEREF _Toc27318395 \h </w:instrText>
        </w:r>
        <w:r w:rsidR="005675EC">
          <w:rPr>
            <w:noProof/>
            <w:webHidden/>
          </w:rPr>
        </w:r>
        <w:r w:rsidR="005675EC">
          <w:rPr>
            <w:noProof/>
            <w:webHidden/>
          </w:rPr>
          <w:fldChar w:fldCharType="separate"/>
        </w:r>
        <w:r w:rsidR="005675EC">
          <w:rPr>
            <w:noProof/>
            <w:webHidden/>
          </w:rPr>
          <w:t>4</w:t>
        </w:r>
        <w:r w:rsidR="005675EC">
          <w:rPr>
            <w:noProof/>
            <w:webHidden/>
          </w:rPr>
          <w:fldChar w:fldCharType="end"/>
        </w:r>
      </w:hyperlink>
    </w:p>
    <w:p w14:paraId="17AE0CA5" w14:textId="77777777" w:rsidR="005675EC" w:rsidRDefault="00793FFF">
      <w:pPr>
        <w:pStyle w:val="TOC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318396" w:history="1">
        <w:r w:rsidR="005675EC" w:rsidRPr="002D0B32">
          <w:rPr>
            <w:rStyle w:val="Hyperlink"/>
            <w:rFonts w:cstheme="minorHAnsi"/>
            <w:noProof/>
            <w:lang w:val="fr-FR"/>
          </w:rPr>
          <w:t>1.5.</w:t>
        </w:r>
        <w:r w:rsidR="005675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75EC" w:rsidRPr="002D0B32">
          <w:rPr>
            <w:rStyle w:val="Hyperlink"/>
            <w:rFonts w:cstheme="minorHAnsi"/>
            <w:noProof/>
            <w:lang w:val="fr-FR"/>
          </w:rPr>
          <w:t>[01 - Bloc 5] Dernières publications</w:t>
        </w:r>
        <w:r w:rsidR="005675EC">
          <w:rPr>
            <w:noProof/>
            <w:webHidden/>
          </w:rPr>
          <w:tab/>
        </w:r>
        <w:r w:rsidR="005675EC">
          <w:rPr>
            <w:noProof/>
            <w:webHidden/>
          </w:rPr>
          <w:fldChar w:fldCharType="begin"/>
        </w:r>
        <w:r w:rsidR="005675EC">
          <w:rPr>
            <w:noProof/>
            <w:webHidden/>
          </w:rPr>
          <w:instrText xml:space="preserve"> PAGEREF _Toc27318396 \h </w:instrText>
        </w:r>
        <w:r w:rsidR="005675EC">
          <w:rPr>
            <w:noProof/>
            <w:webHidden/>
          </w:rPr>
        </w:r>
        <w:r w:rsidR="005675EC">
          <w:rPr>
            <w:noProof/>
            <w:webHidden/>
          </w:rPr>
          <w:fldChar w:fldCharType="separate"/>
        </w:r>
        <w:r w:rsidR="005675EC">
          <w:rPr>
            <w:noProof/>
            <w:webHidden/>
          </w:rPr>
          <w:t>5</w:t>
        </w:r>
        <w:r w:rsidR="005675EC">
          <w:rPr>
            <w:noProof/>
            <w:webHidden/>
          </w:rPr>
          <w:fldChar w:fldCharType="end"/>
        </w:r>
      </w:hyperlink>
    </w:p>
    <w:p w14:paraId="0B27E54B" w14:textId="77777777" w:rsidR="005675EC" w:rsidRDefault="00793FFF">
      <w:pPr>
        <w:pStyle w:val="TOC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318397" w:history="1">
        <w:r w:rsidR="005675EC" w:rsidRPr="002D0B32">
          <w:rPr>
            <w:rStyle w:val="Hyperlink"/>
            <w:rFonts w:cstheme="minorHAnsi"/>
            <w:noProof/>
            <w:lang w:val="fr-FR"/>
          </w:rPr>
          <w:t>1.6.</w:t>
        </w:r>
        <w:r w:rsidR="005675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75EC" w:rsidRPr="002D0B32">
          <w:rPr>
            <w:rStyle w:val="Hyperlink"/>
            <w:rFonts w:cstheme="minorHAnsi"/>
            <w:noProof/>
            <w:lang w:val="fr-FR"/>
          </w:rPr>
          <w:t>[01 - Bloc 6] Notre portfolio des Startups</w:t>
        </w:r>
        <w:r w:rsidR="005675EC">
          <w:rPr>
            <w:noProof/>
            <w:webHidden/>
          </w:rPr>
          <w:tab/>
        </w:r>
        <w:r w:rsidR="005675EC">
          <w:rPr>
            <w:noProof/>
            <w:webHidden/>
          </w:rPr>
          <w:fldChar w:fldCharType="begin"/>
        </w:r>
        <w:r w:rsidR="005675EC">
          <w:rPr>
            <w:noProof/>
            <w:webHidden/>
          </w:rPr>
          <w:instrText xml:space="preserve"> PAGEREF _Toc27318397 \h </w:instrText>
        </w:r>
        <w:r w:rsidR="005675EC">
          <w:rPr>
            <w:noProof/>
            <w:webHidden/>
          </w:rPr>
        </w:r>
        <w:r w:rsidR="005675EC">
          <w:rPr>
            <w:noProof/>
            <w:webHidden/>
          </w:rPr>
          <w:fldChar w:fldCharType="separate"/>
        </w:r>
        <w:r w:rsidR="005675EC">
          <w:rPr>
            <w:noProof/>
            <w:webHidden/>
          </w:rPr>
          <w:t>5</w:t>
        </w:r>
        <w:r w:rsidR="005675EC">
          <w:rPr>
            <w:noProof/>
            <w:webHidden/>
          </w:rPr>
          <w:fldChar w:fldCharType="end"/>
        </w:r>
      </w:hyperlink>
    </w:p>
    <w:p w14:paraId="14942F70" w14:textId="77777777" w:rsidR="005675EC" w:rsidRDefault="00793FFF">
      <w:pPr>
        <w:pStyle w:val="TOC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318398" w:history="1">
        <w:r w:rsidR="005675EC" w:rsidRPr="002D0B32">
          <w:rPr>
            <w:rStyle w:val="Hyperlink"/>
            <w:rFonts w:cstheme="minorHAnsi"/>
            <w:noProof/>
            <w:lang w:val="fr-FR"/>
          </w:rPr>
          <w:t>1.7.</w:t>
        </w:r>
        <w:r w:rsidR="005675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75EC" w:rsidRPr="002D0B32">
          <w:rPr>
            <w:rStyle w:val="Hyperlink"/>
            <w:rFonts w:cstheme="minorHAnsi"/>
            <w:noProof/>
            <w:lang w:val="fr-FR"/>
          </w:rPr>
          <w:t>[01 - Bloc 7] Témoignages</w:t>
        </w:r>
        <w:r w:rsidR="005675EC">
          <w:rPr>
            <w:noProof/>
            <w:webHidden/>
          </w:rPr>
          <w:tab/>
        </w:r>
        <w:r w:rsidR="005675EC">
          <w:rPr>
            <w:noProof/>
            <w:webHidden/>
          </w:rPr>
          <w:fldChar w:fldCharType="begin"/>
        </w:r>
        <w:r w:rsidR="005675EC">
          <w:rPr>
            <w:noProof/>
            <w:webHidden/>
          </w:rPr>
          <w:instrText xml:space="preserve"> PAGEREF _Toc27318398 \h </w:instrText>
        </w:r>
        <w:r w:rsidR="005675EC">
          <w:rPr>
            <w:noProof/>
            <w:webHidden/>
          </w:rPr>
        </w:r>
        <w:r w:rsidR="005675EC">
          <w:rPr>
            <w:noProof/>
            <w:webHidden/>
          </w:rPr>
          <w:fldChar w:fldCharType="separate"/>
        </w:r>
        <w:r w:rsidR="005675EC">
          <w:rPr>
            <w:noProof/>
            <w:webHidden/>
          </w:rPr>
          <w:t>5</w:t>
        </w:r>
        <w:r w:rsidR="005675EC">
          <w:rPr>
            <w:noProof/>
            <w:webHidden/>
          </w:rPr>
          <w:fldChar w:fldCharType="end"/>
        </w:r>
      </w:hyperlink>
    </w:p>
    <w:p w14:paraId="13EC9037" w14:textId="77777777" w:rsidR="005675EC" w:rsidRDefault="00793FFF">
      <w:pPr>
        <w:pStyle w:val="TOC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318399" w:history="1">
        <w:r w:rsidR="005675EC" w:rsidRPr="002D0B32">
          <w:rPr>
            <w:rStyle w:val="Hyperlink"/>
            <w:rFonts w:cstheme="minorHAnsi"/>
            <w:noProof/>
            <w:lang w:val="fr-FR"/>
          </w:rPr>
          <w:t>1.8.</w:t>
        </w:r>
        <w:r w:rsidR="005675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75EC" w:rsidRPr="002D0B32">
          <w:rPr>
            <w:rStyle w:val="Hyperlink"/>
            <w:rFonts w:cstheme="minorHAnsi"/>
            <w:noProof/>
            <w:lang w:val="fr-FR"/>
          </w:rPr>
          <w:t>[01 - Bloc 8] Partenaires</w:t>
        </w:r>
        <w:r w:rsidR="005675EC">
          <w:rPr>
            <w:noProof/>
            <w:webHidden/>
          </w:rPr>
          <w:tab/>
        </w:r>
        <w:r w:rsidR="005675EC">
          <w:rPr>
            <w:noProof/>
            <w:webHidden/>
          </w:rPr>
          <w:fldChar w:fldCharType="begin"/>
        </w:r>
        <w:r w:rsidR="005675EC">
          <w:rPr>
            <w:noProof/>
            <w:webHidden/>
          </w:rPr>
          <w:instrText xml:space="preserve"> PAGEREF _Toc27318399 \h </w:instrText>
        </w:r>
        <w:r w:rsidR="005675EC">
          <w:rPr>
            <w:noProof/>
            <w:webHidden/>
          </w:rPr>
        </w:r>
        <w:r w:rsidR="005675EC">
          <w:rPr>
            <w:noProof/>
            <w:webHidden/>
          </w:rPr>
          <w:fldChar w:fldCharType="separate"/>
        </w:r>
        <w:r w:rsidR="005675EC">
          <w:rPr>
            <w:noProof/>
            <w:webHidden/>
          </w:rPr>
          <w:t>6</w:t>
        </w:r>
        <w:r w:rsidR="005675EC">
          <w:rPr>
            <w:noProof/>
            <w:webHidden/>
          </w:rPr>
          <w:fldChar w:fldCharType="end"/>
        </w:r>
      </w:hyperlink>
    </w:p>
    <w:p w14:paraId="75654E1E" w14:textId="77777777" w:rsidR="005675EC" w:rsidRDefault="00793FFF">
      <w:pPr>
        <w:pStyle w:val="TOC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318400" w:history="1">
        <w:r w:rsidR="005675EC" w:rsidRPr="002D0B32">
          <w:rPr>
            <w:rStyle w:val="Hyperlink"/>
            <w:rFonts w:cstheme="minorHAnsi"/>
            <w:noProof/>
            <w:lang w:val="fr-FR"/>
          </w:rPr>
          <w:t>1.9.</w:t>
        </w:r>
        <w:r w:rsidR="005675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75EC" w:rsidRPr="002D0B32">
          <w:rPr>
            <w:rStyle w:val="Hyperlink"/>
            <w:rFonts w:cstheme="minorHAnsi"/>
            <w:noProof/>
            <w:lang w:val="fr-FR"/>
          </w:rPr>
          <w:t>[01 - Bloc 9] Newsletter</w:t>
        </w:r>
        <w:r w:rsidR="005675EC">
          <w:rPr>
            <w:noProof/>
            <w:webHidden/>
          </w:rPr>
          <w:tab/>
        </w:r>
        <w:r w:rsidR="005675EC">
          <w:rPr>
            <w:noProof/>
            <w:webHidden/>
          </w:rPr>
          <w:fldChar w:fldCharType="begin"/>
        </w:r>
        <w:r w:rsidR="005675EC">
          <w:rPr>
            <w:noProof/>
            <w:webHidden/>
          </w:rPr>
          <w:instrText xml:space="preserve"> PAGEREF _Toc27318400 \h </w:instrText>
        </w:r>
        <w:r w:rsidR="005675EC">
          <w:rPr>
            <w:noProof/>
            <w:webHidden/>
          </w:rPr>
        </w:r>
        <w:r w:rsidR="005675EC">
          <w:rPr>
            <w:noProof/>
            <w:webHidden/>
          </w:rPr>
          <w:fldChar w:fldCharType="separate"/>
        </w:r>
        <w:r w:rsidR="005675EC">
          <w:rPr>
            <w:noProof/>
            <w:webHidden/>
          </w:rPr>
          <w:t>6</w:t>
        </w:r>
        <w:r w:rsidR="005675EC">
          <w:rPr>
            <w:noProof/>
            <w:webHidden/>
          </w:rPr>
          <w:fldChar w:fldCharType="end"/>
        </w:r>
      </w:hyperlink>
    </w:p>
    <w:p w14:paraId="4A72C152" w14:textId="77777777" w:rsidR="005675EC" w:rsidRDefault="00793FFF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318401" w:history="1">
        <w:r w:rsidR="005675EC" w:rsidRPr="002D0B32">
          <w:rPr>
            <w:rStyle w:val="Hyperlink"/>
            <w:rFonts w:cstheme="minorHAnsi"/>
            <w:noProof/>
            <w:lang w:val="fr-FR"/>
          </w:rPr>
          <w:t>1.10.</w:t>
        </w:r>
        <w:r w:rsidR="005675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75EC" w:rsidRPr="002D0B32">
          <w:rPr>
            <w:rStyle w:val="Hyperlink"/>
            <w:rFonts w:cstheme="minorHAnsi"/>
            <w:noProof/>
            <w:lang w:val="fr-FR"/>
          </w:rPr>
          <w:t>[01 - Bloc 10] Footer</w:t>
        </w:r>
        <w:r w:rsidR="005675EC">
          <w:rPr>
            <w:noProof/>
            <w:webHidden/>
          </w:rPr>
          <w:tab/>
        </w:r>
        <w:r w:rsidR="005675EC">
          <w:rPr>
            <w:noProof/>
            <w:webHidden/>
          </w:rPr>
          <w:fldChar w:fldCharType="begin"/>
        </w:r>
        <w:r w:rsidR="005675EC">
          <w:rPr>
            <w:noProof/>
            <w:webHidden/>
          </w:rPr>
          <w:instrText xml:space="preserve"> PAGEREF _Toc27318401 \h </w:instrText>
        </w:r>
        <w:r w:rsidR="005675EC">
          <w:rPr>
            <w:noProof/>
            <w:webHidden/>
          </w:rPr>
        </w:r>
        <w:r w:rsidR="005675EC">
          <w:rPr>
            <w:noProof/>
            <w:webHidden/>
          </w:rPr>
          <w:fldChar w:fldCharType="separate"/>
        </w:r>
        <w:r w:rsidR="005675EC">
          <w:rPr>
            <w:noProof/>
            <w:webHidden/>
          </w:rPr>
          <w:t>6</w:t>
        </w:r>
        <w:r w:rsidR="005675EC">
          <w:rPr>
            <w:noProof/>
            <w:webHidden/>
          </w:rPr>
          <w:fldChar w:fldCharType="end"/>
        </w:r>
      </w:hyperlink>
    </w:p>
    <w:p w14:paraId="2F6F3A56" w14:textId="77777777" w:rsidR="0013681A" w:rsidRPr="00A51198" w:rsidRDefault="008B30BB" w:rsidP="002E5A74">
      <w:pPr>
        <w:rPr>
          <w:rFonts w:asciiTheme="minorHAnsi" w:hAnsiTheme="minorHAnsi" w:cstheme="minorHAnsi"/>
          <w:lang w:val="fr-FR"/>
        </w:rPr>
      </w:pPr>
      <w:r w:rsidRPr="00A51198">
        <w:rPr>
          <w:rFonts w:asciiTheme="minorHAnsi" w:hAnsiTheme="minorHAnsi" w:cstheme="minorHAnsi"/>
          <w:lang w:val="fr-FR"/>
        </w:rPr>
        <w:fldChar w:fldCharType="end"/>
      </w:r>
    </w:p>
    <w:sectPr w:rsidR="0013681A" w:rsidRPr="00A51198" w:rsidSect="00876972">
      <w:headerReference w:type="default" r:id="rId10"/>
      <w:footerReference w:type="default" r:id="rId11"/>
      <w:footerReference w:type="first" r:id="rId12"/>
      <w:pgSz w:w="12240" w:h="15840"/>
      <w:pgMar w:top="1134" w:right="1134" w:bottom="1134" w:left="1134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Author" w:initials="A">
    <w:p w14:paraId="0B632BD1" w14:textId="77777777" w:rsidR="00BA4E2D" w:rsidRDefault="00BA4E2D">
      <w:pPr>
        <w:pStyle w:val="CommentText"/>
      </w:pPr>
      <w:r>
        <w:rPr>
          <w:rStyle w:val="CommentReference"/>
        </w:rPr>
        <w:annotationRef/>
      </w:r>
      <w:r w:rsidRPr="00BA4E2D">
        <w:rPr>
          <w:lang w:val="fr-FR"/>
        </w:rPr>
        <w:t>Ajouter</w:t>
      </w:r>
      <w:r>
        <w:t xml:space="preserve"> le titre /sous titre</w:t>
      </w:r>
    </w:p>
  </w:comment>
  <w:comment w:id="15" w:author="Author" w:initials="A">
    <w:p w14:paraId="3AF43D64" w14:textId="0F5D3587" w:rsidR="003E01FC" w:rsidRDefault="003E01FC" w:rsidP="003E01FC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20" w:author="Author" w:initials="A">
    <w:p w14:paraId="7694AE70" w14:textId="77777777" w:rsidR="00BA4E2D" w:rsidRDefault="00BA4E2D">
      <w:pPr>
        <w:pStyle w:val="CommentText"/>
      </w:pPr>
      <w:r>
        <w:rPr>
          <w:rStyle w:val="CommentReference"/>
        </w:rPr>
        <w:annotationRef/>
      </w:r>
      <w:r>
        <w:t>Ce n’est plus un carrousel qui defile, c’est plus tot un bloc de 4 éléments</w:t>
      </w:r>
    </w:p>
    <w:p w14:paraId="40F503C3" w14:textId="77777777" w:rsidR="00BA4E2D" w:rsidRDefault="00BA4E2D">
      <w:pPr>
        <w:pStyle w:val="CommentText"/>
      </w:pPr>
    </w:p>
    <w:p w14:paraId="129E1A19" w14:textId="77777777" w:rsidR="00BA4E2D" w:rsidRDefault="00BA4E2D">
      <w:pPr>
        <w:pStyle w:val="CommentText"/>
      </w:pPr>
      <w:r>
        <w:t>Ajouter le titre/sous titre du bloc (aussi pr les blocs ci-dessous)</w:t>
      </w:r>
    </w:p>
  </w:comment>
  <w:comment w:id="21" w:author="Author" w:initials="A">
    <w:p w14:paraId="43908754" w14:textId="30A4C02F" w:rsidR="003E01FC" w:rsidRDefault="003E01FC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30" w:author="Author" w:initials="A">
    <w:p w14:paraId="565BE4C8" w14:textId="77777777" w:rsidR="00BA4E2D" w:rsidRDefault="00BA4E2D">
      <w:pPr>
        <w:pStyle w:val="CommentText"/>
      </w:pPr>
      <w:r>
        <w:rPr>
          <w:rStyle w:val="CommentReference"/>
        </w:rPr>
        <w:annotationRef/>
      </w:r>
      <w:r>
        <w:t>Le</w:t>
      </w:r>
      <w:r w:rsidRPr="00BA4E2D">
        <w:rPr>
          <w:lang w:val="fr-FR"/>
        </w:rPr>
        <w:t xml:space="preserve"> dé</w:t>
      </w:r>
      <w:r>
        <w:rPr>
          <w:lang w:val="fr-FR"/>
        </w:rPr>
        <w:t>tail doit être identique eu bloc 2 (A qui s’adressent nos programmes?)</w:t>
      </w:r>
    </w:p>
  </w:comment>
  <w:comment w:id="31" w:author="Author" w:initials="A">
    <w:p w14:paraId="54C3615D" w14:textId="1B439C92" w:rsidR="003E01FC" w:rsidRDefault="003E01FC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44" w:author="Author" w:initials="A">
    <w:p w14:paraId="1E64B33C" w14:textId="77777777" w:rsidR="00BA4E2D" w:rsidRDefault="00BA4E2D">
      <w:pPr>
        <w:pStyle w:val="CommentText"/>
      </w:pPr>
      <w:r>
        <w:rPr>
          <w:rStyle w:val="CommentReference"/>
        </w:rPr>
        <w:annotationRef/>
      </w:r>
      <w:r>
        <w:t>Enlever le defilement automatique + 4 éléments affichés</w:t>
      </w:r>
    </w:p>
  </w:comment>
  <w:comment w:id="45" w:author="Author" w:initials="A">
    <w:p w14:paraId="43258FA7" w14:textId="3B021619" w:rsidR="003E01FC" w:rsidRDefault="003E01FC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77" w:author="Author" w:initials="A">
    <w:p w14:paraId="183CD1D3" w14:textId="77777777" w:rsidR="00207D14" w:rsidRDefault="00207D14">
      <w:pPr>
        <w:pStyle w:val="CommentText"/>
      </w:pPr>
      <w:r>
        <w:rPr>
          <w:rStyle w:val="CommentReference"/>
        </w:rPr>
        <w:annotationRef/>
      </w:r>
      <w:r w:rsidRPr="00207D14">
        <w:rPr>
          <w:rStyle w:val="CommentReference"/>
        </w:rPr>
        <w:t>C’est inversée dans le design final</w:t>
      </w:r>
    </w:p>
  </w:comment>
  <w:comment w:id="78" w:author="Author" w:initials="A">
    <w:p w14:paraId="0C176D90" w14:textId="399D8433" w:rsidR="001E6EE5" w:rsidRDefault="001E6EE5">
      <w:pPr>
        <w:pStyle w:val="CommentText"/>
      </w:pPr>
      <w:r>
        <w:rPr>
          <w:rStyle w:val="CommentReference"/>
        </w:rPr>
        <w:annotationRef/>
      </w:r>
      <w:r>
        <w:t>My bad. Thank you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632BD1" w15:done="0"/>
  <w15:commentEx w15:paraId="3AF43D64" w15:paraIdParent="0B632BD1" w15:done="0"/>
  <w15:commentEx w15:paraId="129E1A19" w15:done="0"/>
  <w15:commentEx w15:paraId="43908754" w15:paraIdParent="129E1A19" w15:done="0"/>
  <w15:commentEx w15:paraId="565BE4C8" w15:done="0"/>
  <w15:commentEx w15:paraId="54C3615D" w15:paraIdParent="565BE4C8" w15:done="0"/>
  <w15:commentEx w15:paraId="1E64B33C" w15:done="0"/>
  <w15:commentEx w15:paraId="43258FA7" w15:paraIdParent="1E64B33C" w15:done="0"/>
  <w15:commentEx w15:paraId="183CD1D3" w15:done="0"/>
  <w15:commentEx w15:paraId="0C176D90" w15:paraIdParent="183CD1D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DAE7A" w14:textId="77777777" w:rsidR="00793FFF" w:rsidRDefault="00793FFF" w:rsidP="00C703AC">
      <w:r>
        <w:separator/>
      </w:r>
    </w:p>
  </w:endnote>
  <w:endnote w:type="continuationSeparator" w:id="0">
    <w:p w14:paraId="6E077E8B" w14:textId="77777777" w:rsidR="00793FFF" w:rsidRDefault="00793FFF" w:rsidP="00C70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Gra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83B8FC" w14:textId="77777777" w:rsidR="005E4D77" w:rsidRPr="003D7A1D" w:rsidRDefault="005E4D77" w:rsidP="00C5616A">
    <w:pPr>
      <w:pStyle w:val="Footer"/>
      <w:tabs>
        <w:tab w:val="clear" w:pos="4680"/>
        <w:tab w:val="clear" w:pos="9360"/>
        <w:tab w:val="center" w:pos="5670"/>
        <w:tab w:val="right" w:pos="10773"/>
      </w:tabs>
      <w:rPr>
        <w:rFonts w:cs="Arial"/>
        <w:i/>
        <w:color w:val="7F7F7F" w:themeColor="text1" w:themeTint="80"/>
        <w:sz w:val="16"/>
        <w:lang w:val="fr-FR"/>
      </w:rPr>
    </w:pPr>
    <w:r w:rsidRPr="003D7A1D">
      <w:rPr>
        <w:rFonts w:cs="Arial"/>
        <w:i/>
        <w:color w:val="7F7F7F" w:themeColor="text1" w:themeTint="80"/>
        <w:sz w:val="16"/>
        <w:lang w:val="fr-FR"/>
      </w:rPr>
      <w:tab/>
    </w:r>
    <w:r w:rsidR="006C2F07">
      <w:rPr>
        <w:rFonts w:cs="Arial"/>
        <w:i/>
        <w:color w:val="7F7F7F" w:themeColor="text1" w:themeTint="80"/>
        <w:sz w:val="16"/>
        <w:lang w:val="fr-FR"/>
      </w:rPr>
      <w:t>1</w:t>
    </w:r>
    <w:r w:rsidR="00C5616A">
      <w:rPr>
        <w:rFonts w:cs="Arial"/>
        <w:i/>
        <w:color w:val="7F7F7F" w:themeColor="text1" w:themeTint="80"/>
        <w:sz w:val="16"/>
        <w:lang w:val="fr-FR"/>
      </w:rPr>
      <w:t>6</w:t>
    </w:r>
    <w:r w:rsidR="006C2F07">
      <w:rPr>
        <w:rFonts w:cs="Arial"/>
        <w:i/>
        <w:color w:val="7F7F7F" w:themeColor="text1" w:themeTint="80"/>
        <w:sz w:val="16"/>
        <w:lang w:val="fr-FR"/>
      </w:rPr>
      <w:t>/12/2019</w:t>
    </w:r>
    <w:r w:rsidRPr="003D7A1D">
      <w:rPr>
        <w:rFonts w:cs="Arial"/>
        <w:i/>
        <w:color w:val="7F7F7F" w:themeColor="text1" w:themeTint="80"/>
        <w:sz w:val="16"/>
        <w:lang w:val="fr-FR"/>
      </w:rPr>
      <w:tab/>
    </w:r>
    <w:r w:rsidR="008B30BB" w:rsidRPr="003D7A1D">
      <w:rPr>
        <w:rFonts w:cs="Arial"/>
        <w:i/>
        <w:color w:val="7F7F7F" w:themeColor="text1" w:themeTint="80"/>
        <w:sz w:val="16"/>
        <w:lang w:val="fr-FR"/>
      </w:rPr>
      <w:fldChar w:fldCharType="begin"/>
    </w:r>
    <w:r w:rsidRPr="003D7A1D">
      <w:rPr>
        <w:rFonts w:cs="Arial"/>
        <w:i/>
        <w:color w:val="7F7F7F" w:themeColor="text1" w:themeTint="80"/>
        <w:sz w:val="16"/>
        <w:lang w:val="fr-FR"/>
      </w:rPr>
      <w:instrText xml:space="preserve"> PAGE   \* MERGEFORMAT </w:instrText>
    </w:r>
    <w:r w:rsidR="008B30BB" w:rsidRPr="003D7A1D">
      <w:rPr>
        <w:rFonts w:cs="Arial"/>
        <w:i/>
        <w:color w:val="7F7F7F" w:themeColor="text1" w:themeTint="80"/>
        <w:sz w:val="16"/>
        <w:lang w:val="fr-FR"/>
      </w:rPr>
      <w:fldChar w:fldCharType="separate"/>
    </w:r>
    <w:r w:rsidR="005B0C55">
      <w:rPr>
        <w:rFonts w:cs="Arial"/>
        <w:i/>
        <w:noProof/>
        <w:color w:val="7F7F7F" w:themeColor="text1" w:themeTint="80"/>
        <w:sz w:val="16"/>
        <w:lang w:val="fr-FR"/>
      </w:rPr>
      <w:t>4</w:t>
    </w:r>
    <w:r w:rsidR="008B30BB" w:rsidRPr="003D7A1D">
      <w:rPr>
        <w:rFonts w:cs="Arial"/>
        <w:i/>
        <w:color w:val="7F7F7F" w:themeColor="text1" w:themeTint="80"/>
        <w:sz w:val="16"/>
        <w:lang w:val="fr-FR"/>
      </w:rPr>
      <w:fldChar w:fldCharType="end"/>
    </w:r>
    <w:r w:rsidRPr="003D7A1D">
      <w:rPr>
        <w:rFonts w:cs="Arial"/>
        <w:i/>
        <w:color w:val="7F7F7F" w:themeColor="text1" w:themeTint="80"/>
        <w:sz w:val="16"/>
        <w:lang w:val="fr-FR"/>
      </w:rPr>
      <w:t>/</w:t>
    </w:r>
    <w:r w:rsidR="008B30BB" w:rsidRPr="003D7A1D">
      <w:rPr>
        <w:rFonts w:cs="Arial"/>
        <w:i/>
        <w:color w:val="7F7F7F" w:themeColor="text1" w:themeTint="80"/>
        <w:sz w:val="16"/>
        <w:lang w:val="fr-FR"/>
      </w:rPr>
      <w:fldChar w:fldCharType="begin"/>
    </w:r>
    <w:r w:rsidRPr="003D7A1D">
      <w:rPr>
        <w:rFonts w:cs="Arial"/>
        <w:i/>
        <w:color w:val="7F7F7F" w:themeColor="text1" w:themeTint="80"/>
        <w:sz w:val="16"/>
        <w:lang w:val="fr-FR"/>
      </w:rPr>
      <w:instrText xml:space="preserve"> NUMPAGES  \# "0" \* Arabic  \* MERGEFORMAT </w:instrText>
    </w:r>
    <w:r w:rsidR="008B30BB" w:rsidRPr="003D7A1D">
      <w:rPr>
        <w:rFonts w:cs="Arial"/>
        <w:i/>
        <w:color w:val="7F7F7F" w:themeColor="text1" w:themeTint="80"/>
        <w:sz w:val="16"/>
        <w:lang w:val="fr-FR"/>
      </w:rPr>
      <w:fldChar w:fldCharType="separate"/>
    </w:r>
    <w:r w:rsidR="005B0C55">
      <w:rPr>
        <w:rFonts w:cs="Arial"/>
        <w:i/>
        <w:noProof/>
        <w:color w:val="7F7F7F" w:themeColor="text1" w:themeTint="80"/>
        <w:sz w:val="16"/>
        <w:lang w:val="fr-FR"/>
      </w:rPr>
      <w:t>7</w:t>
    </w:r>
    <w:r w:rsidR="008B30BB" w:rsidRPr="003D7A1D">
      <w:rPr>
        <w:rFonts w:cs="Arial"/>
        <w:i/>
        <w:color w:val="7F7F7F" w:themeColor="text1" w:themeTint="80"/>
        <w:sz w:val="16"/>
        <w:lang w:val="fr-F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26B05" w14:textId="77777777" w:rsidR="005E4D77" w:rsidRPr="00FD3905" w:rsidRDefault="005E4D77" w:rsidP="00FD3905">
    <w:pPr>
      <w:pStyle w:val="Footer"/>
      <w:tabs>
        <w:tab w:val="clear" w:pos="4680"/>
        <w:tab w:val="clear" w:pos="9360"/>
        <w:tab w:val="center" w:pos="5670"/>
        <w:tab w:val="right" w:pos="10773"/>
      </w:tabs>
      <w:rPr>
        <w:color w:val="7F7F7F" w:themeColor="text1" w:themeTint="80"/>
        <w:lang w:val="fr-FR"/>
      </w:rPr>
    </w:pPr>
    <w:r w:rsidRPr="00FD3905">
      <w:rPr>
        <w:color w:val="7F7F7F" w:themeColor="text1" w:themeTint="80"/>
        <w:lang w:val="fr-FR"/>
      </w:rPr>
      <w:t>© Généré par Squash TM</w:t>
    </w:r>
    <w:r w:rsidRPr="00FD3905">
      <w:rPr>
        <w:color w:val="7F7F7F" w:themeColor="text1" w:themeTint="80"/>
        <w:lang w:val="fr-FR"/>
      </w:rPr>
      <w:tab/>
      <w:t>03/02/2015</w:t>
    </w:r>
    <w:r w:rsidRPr="00FD3905">
      <w:rPr>
        <w:color w:val="7F7F7F" w:themeColor="text1" w:themeTint="80"/>
        <w:lang w:val="fr-FR"/>
      </w:rPr>
      <w:tab/>
    </w:r>
    <w:r w:rsidR="008B30BB" w:rsidRPr="00FD3905">
      <w:rPr>
        <w:color w:val="7F7F7F" w:themeColor="text1" w:themeTint="80"/>
        <w:lang w:val="fr-FR"/>
      </w:rPr>
      <w:fldChar w:fldCharType="begin"/>
    </w:r>
    <w:r w:rsidRPr="00FD3905">
      <w:rPr>
        <w:color w:val="7F7F7F" w:themeColor="text1" w:themeTint="80"/>
        <w:lang w:val="fr-FR"/>
      </w:rPr>
      <w:instrText xml:space="preserve"> PAGE   \* MERGEFORMAT </w:instrText>
    </w:r>
    <w:r w:rsidR="008B30BB" w:rsidRPr="00FD3905">
      <w:rPr>
        <w:color w:val="7F7F7F" w:themeColor="text1" w:themeTint="80"/>
        <w:lang w:val="fr-FR"/>
      </w:rPr>
      <w:fldChar w:fldCharType="separate"/>
    </w:r>
    <w:r>
      <w:rPr>
        <w:noProof/>
        <w:color w:val="7F7F7F" w:themeColor="text1" w:themeTint="80"/>
        <w:lang w:val="fr-FR"/>
      </w:rPr>
      <w:t>1</w:t>
    </w:r>
    <w:r w:rsidR="008B30BB" w:rsidRPr="00FD3905">
      <w:rPr>
        <w:color w:val="7F7F7F" w:themeColor="text1" w:themeTint="80"/>
        <w:lang w:val="fr-FR"/>
      </w:rPr>
      <w:fldChar w:fldCharType="end"/>
    </w:r>
    <w:r w:rsidRPr="00FD3905">
      <w:rPr>
        <w:color w:val="7F7F7F" w:themeColor="text1" w:themeTint="80"/>
        <w:lang w:val="fr-FR"/>
      </w:rPr>
      <w:t>/</w:t>
    </w:r>
    <w:r w:rsidR="008B30BB" w:rsidRPr="00FD3905">
      <w:rPr>
        <w:color w:val="7F7F7F" w:themeColor="text1" w:themeTint="80"/>
        <w:lang w:val="fr-FR"/>
      </w:rPr>
      <w:fldChar w:fldCharType="begin"/>
    </w:r>
    <w:r w:rsidRPr="00FD3905">
      <w:rPr>
        <w:color w:val="7F7F7F" w:themeColor="text1" w:themeTint="80"/>
        <w:lang w:val="fr-FR"/>
      </w:rPr>
      <w:instrText xml:space="preserve"> NUMPAGES  \# "0" \* Arabic  \* MERGEFORMAT </w:instrText>
    </w:r>
    <w:r w:rsidR="008B30BB" w:rsidRPr="00FD3905">
      <w:rPr>
        <w:color w:val="7F7F7F" w:themeColor="text1" w:themeTint="80"/>
        <w:lang w:val="fr-FR"/>
      </w:rPr>
      <w:fldChar w:fldCharType="separate"/>
    </w:r>
    <w:r w:rsidR="004635B3">
      <w:rPr>
        <w:noProof/>
        <w:color w:val="7F7F7F" w:themeColor="text1" w:themeTint="80"/>
        <w:lang w:val="fr-FR"/>
      </w:rPr>
      <w:t>1</w:t>
    </w:r>
    <w:r w:rsidR="008B30BB" w:rsidRPr="00FD3905">
      <w:rPr>
        <w:color w:val="7F7F7F" w:themeColor="text1" w:themeTint="80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1F6B5" w14:textId="77777777" w:rsidR="00793FFF" w:rsidRDefault="00793FFF" w:rsidP="00C703AC">
      <w:r>
        <w:separator/>
      </w:r>
    </w:p>
  </w:footnote>
  <w:footnote w:type="continuationSeparator" w:id="0">
    <w:p w14:paraId="6B058D17" w14:textId="77777777" w:rsidR="00793FFF" w:rsidRDefault="00793FFF" w:rsidP="00C703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A1DA97" w14:textId="77777777" w:rsidR="005E4D77" w:rsidRPr="003D7A1D" w:rsidRDefault="0036457E" w:rsidP="00FD3905">
    <w:pPr>
      <w:jc w:val="right"/>
      <w:rPr>
        <w:i/>
        <w:color w:val="7F7F7F" w:themeColor="text1" w:themeTint="80"/>
        <w:sz w:val="16"/>
        <w:szCs w:val="16"/>
      </w:rPr>
    </w:pPr>
    <w:r w:rsidRPr="0036457E">
      <w:rPr>
        <w:i/>
        <w:color w:val="7F7F7F" w:themeColor="text1" w:themeTint="80"/>
        <w:sz w:val="16"/>
        <w:szCs w:val="16"/>
      </w:rPr>
      <w:t>INWI - Refonte OpenInnov</w:t>
    </w:r>
    <w:r>
      <w:rPr>
        <w:i/>
        <w:color w:val="7F7F7F" w:themeColor="text1" w:themeTint="80"/>
        <w:sz w:val="16"/>
        <w:szCs w:val="16"/>
      </w:rPr>
      <w:t xml:space="preserve"> - Cahier des règles de gestion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F09AD"/>
    <w:multiLevelType w:val="hybridMultilevel"/>
    <w:tmpl w:val="CE1A7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5334A"/>
    <w:multiLevelType w:val="hybridMultilevel"/>
    <w:tmpl w:val="A882355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FCB1D8A"/>
    <w:multiLevelType w:val="hybridMultilevel"/>
    <w:tmpl w:val="F334C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652B6"/>
    <w:multiLevelType w:val="hybridMultilevel"/>
    <w:tmpl w:val="8D22E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D0DB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796ADE"/>
    <w:multiLevelType w:val="multilevel"/>
    <w:tmpl w:val="3000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D217A"/>
    <w:multiLevelType w:val="multilevel"/>
    <w:tmpl w:val="642AFBB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BD469E"/>
    <w:multiLevelType w:val="multilevel"/>
    <w:tmpl w:val="5CCC8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2E4AE3"/>
    <w:multiLevelType w:val="hybridMultilevel"/>
    <w:tmpl w:val="993E6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A0BD0"/>
    <w:multiLevelType w:val="hybridMultilevel"/>
    <w:tmpl w:val="D5442F6A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8A45BB"/>
    <w:multiLevelType w:val="multilevel"/>
    <w:tmpl w:val="93F8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75AE5"/>
    <w:multiLevelType w:val="multilevel"/>
    <w:tmpl w:val="BB92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6C0D2F"/>
    <w:multiLevelType w:val="hybridMultilevel"/>
    <w:tmpl w:val="1212B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16615"/>
    <w:multiLevelType w:val="hybridMultilevel"/>
    <w:tmpl w:val="DB5044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B2681"/>
    <w:multiLevelType w:val="multilevel"/>
    <w:tmpl w:val="93F8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8D06C3"/>
    <w:multiLevelType w:val="hybridMultilevel"/>
    <w:tmpl w:val="C0D40A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6541E"/>
    <w:multiLevelType w:val="hybridMultilevel"/>
    <w:tmpl w:val="93628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672AE"/>
    <w:multiLevelType w:val="multilevel"/>
    <w:tmpl w:val="54B2A0BA"/>
    <w:lvl w:ilvl="0">
      <w:start w:val="1"/>
      <w:numFmt w:val="decimal"/>
      <w:lvlText w:val="%1."/>
      <w:lvlJc w:val="left"/>
      <w:pPr>
        <w:ind w:left="8581" w:hanging="360"/>
      </w:pPr>
    </w:lvl>
    <w:lvl w:ilvl="1">
      <w:start w:val="1"/>
      <w:numFmt w:val="decimal"/>
      <w:lvlText w:val="%1.%2."/>
      <w:lvlJc w:val="left"/>
      <w:pPr>
        <w:ind w:left="9013" w:hanging="432"/>
      </w:pPr>
    </w:lvl>
    <w:lvl w:ilvl="2">
      <w:start w:val="1"/>
      <w:numFmt w:val="decimal"/>
      <w:lvlText w:val="%1.%2.%3."/>
      <w:lvlJc w:val="left"/>
      <w:pPr>
        <w:ind w:left="9445" w:hanging="504"/>
      </w:pPr>
    </w:lvl>
    <w:lvl w:ilvl="3">
      <w:start w:val="1"/>
      <w:numFmt w:val="decimal"/>
      <w:lvlText w:val="%1.%2.%3.%4."/>
      <w:lvlJc w:val="left"/>
      <w:pPr>
        <w:ind w:left="9949" w:hanging="648"/>
      </w:pPr>
    </w:lvl>
    <w:lvl w:ilvl="4">
      <w:start w:val="1"/>
      <w:numFmt w:val="decimal"/>
      <w:lvlText w:val="%1.%2.%3.%4.%5."/>
      <w:lvlJc w:val="left"/>
      <w:pPr>
        <w:ind w:left="10453" w:hanging="792"/>
      </w:pPr>
    </w:lvl>
    <w:lvl w:ilvl="5">
      <w:start w:val="1"/>
      <w:numFmt w:val="decimal"/>
      <w:lvlText w:val="%1.%2.%3.%4.%5.%6."/>
      <w:lvlJc w:val="left"/>
      <w:pPr>
        <w:ind w:left="10957" w:hanging="936"/>
      </w:pPr>
    </w:lvl>
    <w:lvl w:ilvl="6">
      <w:start w:val="1"/>
      <w:numFmt w:val="decimal"/>
      <w:lvlText w:val="%1.%2.%3.%4.%5.%6.%7."/>
      <w:lvlJc w:val="left"/>
      <w:pPr>
        <w:ind w:left="11461" w:hanging="1080"/>
      </w:pPr>
    </w:lvl>
    <w:lvl w:ilvl="7">
      <w:start w:val="1"/>
      <w:numFmt w:val="decimal"/>
      <w:lvlText w:val="%1.%2.%3.%4.%5.%6.%7.%8."/>
      <w:lvlJc w:val="left"/>
      <w:pPr>
        <w:ind w:left="11965" w:hanging="1224"/>
      </w:pPr>
    </w:lvl>
    <w:lvl w:ilvl="8">
      <w:start w:val="1"/>
      <w:numFmt w:val="decimal"/>
      <w:lvlText w:val="%1.%2.%3.%4.%5.%6.%7.%8.%9."/>
      <w:lvlJc w:val="left"/>
      <w:pPr>
        <w:ind w:left="12541" w:hanging="1440"/>
      </w:pPr>
    </w:lvl>
  </w:abstractNum>
  <w:abstractNum w:abstractNumId="18" w15:restartNumberingAfterBreak="0">
    <w:nsid w:val="5CB978AF"/>
    <w:multiLevelType w:val="hybridMultilevel"/>
    <w:tmpl w:val="48544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3506E"/>
    <w:multiLevelType w:val="multilevel"/>
    <w:tmpl w:val="9B406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6A0C78"/>
    <w:multiLevelType w:val="multilevel"/>
    <w:tmpl w:val="18CC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E2670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03B57F3"/>
    <w:multiLevelType w:val="hybridMultilevel"/>
    <w:tmpl w:val="AE020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7"/>
  </w:num>
  <w:num w:numId="5">
    <w:abstractNumId w:val="19"/>
  </w:num>
  <w:num w:numId="6">
    <w:abstractNumId w:val="21"/>
  </w:num>
  <w:num w:numId="7">
    <w:abstractNumId w:val="4"/>
  </w:num>
  <w:num w:numId="8">
    <w:abstractNumId w:val="0"/>
  </w:num>
  <w:num w:numId="9">
    <w:abstractNumId w:val="18"/>
  </w:num>
  <w:num w:numId="10">
    <w:abstractNumId w:val="7"/>
  </w:num>
  <w:num w:numId="11">
    <w:abstractNumId w:val="7"/>
  </w:num>
  <w:num w:numId="12">
    <w:abstractNumId w:val="7"/>
  </w:num>
  <w:num w:numId="13">
    <w:abstractNumId w:val="22"/>
  </w:num>
  <w:num w:numId="14">
    <w:abstractNumId w:val="1"/>
  </w:num>
  <w:num w:numId="15">
    <w:abstractNumId w:val="8"/>
  </w:num>
  <w:num w:numId="16">
    <w:abstractNumId w:val="2"/>
  </w:num>
  <w:num w:numId="17">
    <w:abstractNumId w:val="9"/>
  </w:num>
  <w:num w:numId="18">
    <w:abstractNumId w:val="3"/>
  </w:num>
  <w:num w:numId="19">
    <w:abstractNumId w:val="15"/>
  </w:num>
  <w:num w:numId="20">
    <w:abstractNumId w:val="11"/>
  </w:num>
  <w:num w:numId="21">
    <w:abstractNumId w:val="5"/>
  </w:num>
  <w:num w:numId="22">
    <w:abstractNumId w:val="20"/>
  </w:num>
  <w:num w:numId="23">
    <w:abstractNumId w:val="10"/>
  </w:num>
  <w:num w:numId="24">
    <w:abstractNumId w:val="16"/>
  </w:num>
  <w:num w:numId="25">
    <w:abstractNumId w:val="12"/>
  </w:num>
  <w:num w:numId="26">
    <w:abstractNumId w:val="14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trackRevisions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00741"/>
    <w:rsid w:val="00003809"/>
    <w:rsid w:val="00004C7F"/>
    <w:rsid w:val="000079F0"/>
    <w:rsid w:val="00012798"/>
    <w:rsid w:val="00013F1B"/>
    <w:rsid w:val="00014DF7"/>
    <w:rsid w:val="000226BE"/>
    <w:rsid w:val="00023346"/>
    <w:rsid w:val="00023FF3"/>
    <w:rsid w:val="00025FFD"/>
    <w:rsid w:val="00026AD8"/>
    <w:rsid w:val="0002769A"/>
    <w:rsid w:val="000315B9"/>
    <w:rsid w:val="00031608"/>
    <w:rsid w:val="00053208"/>
    <w:rsid w:val="00053D6C"/>
    <w:rsid w:val="000546CF"/>
    <w:rsid w:val="00060E44"/>
    <w:rsid w:val="00066415"/>
    <w:rsid w:val="00066B96"/>
    <w:rsid w:val="000704F4"/>
    <w:rsid w:val="00070B56"/>
    <w:rsid w:val="0008624D"/>
    <w:rsid w:val="00095FD6"/>
    <w:rsid w:val="00097337"/>
    <w:rsid w:val="000A4446"/>
    <w:rsid w:val="000B11EF"/>
    <w:rsid w:val="000B2A7E"/>
    <w:rsid w:val="000C66E1"/>
    <w:rsid w:val="000D10C1"/>
    <w:rsid w:val="000D3153"/>
    <w:rsid w:val="000D421B"/>
    <w:rsid w:val="000E2665"/>
    <w:rsid w:val="000E2C76"/>
    <w:rsid w:val="000E5269"/>
    <w:rsid w:val="000E5FBC"/>
    <w:rsid w:val="000F4C9F"/>
    <w:rsid w:val="00110325"/>
    <w:rsid w:val="00120108"/>
    <w:rsid w:val="00124EAC"/>
    <w:rsid w:val="00130378"/>
    <w:rsid w:val="0013681A"/>
    <w:rsid w:val="00140B55"/>
    <w:rsid w:val="0014138B"/>
    <w:rsid w:val="00144C57"/>
    <w:rsid w:val="00147BFF"/>
    <w:rsid w:val="001605E4"/>
    <w:rsid w:val="00165461"/>
    <w:rsid w:val="001656BF"/>
    <w:rsid w:val="00177168"/>
    <w:rsid w:val="001845E1"/>
    <w:rsid w:val="00185763"/>
    <w:rsid w:val="00190239"/>
    <w:rsid w:val="0019535E"/>
    <w:rsid w:val="001A612C"/>
    <w:rsid w:val="001A6335"/>
    <w:rsid w:val="001C3125"/>
    <w:rsid w:val="001C4560"/>
    <w:rsid w:val="001E1421"/>
    <w:rsid w:val="001E66D9"/>
    <w:rsid w:val="001E6C4E"/>
    <w:rsid w:val="001E6EE5"/>
    <w:rsid w:val="001F3E9F"/>
    <w:rsid w:val="001F5345"/>
    <w:rsid w:val="002003E7"/>
    <w:rsid w:val="0020070E"/>
    <w:rsid w:val="00207D14"/>
    <w:rsid w:val="00213B11"/>
    <w:rsid w:val="00215246"/>
    <w:rsid w:val="00220219"/>
    <w:rsid w:val="00220FE0"/>
    <w:rsid w:val="0022454E"/>
    <w:rsid w:val="00225B2E"/>
    <w:rsid w:val="00234038"/>
    <w:rsid w:val="00244556"/>
    <w:rsid w:val="00272663"/>
    <w:rsid w:val="00273D22"/>
    <w:rsid w:val="002807E4"/>
    <w:rsid w:val="00284422"/>
    <w:rsid w:val="0028666D"/>
    <w:rsid w:val="002A3A72"/>
    <w:rsid w:val="002A4B71"/>
    <w:rsid w:val="002A5C07"/>
    <w:rsid w:val="002A7D44"/>
    <w:rsid w:val="002B39F0"/>
    <w:rsid w:val="002B702C"/>
    <w:rsid w:val="002C0CFB"/>
    <w:rsid w:val="002C62CF"/>
    <w:rsid w:val="002C7B33"/>
    <w:rsid w:val="002D0F24"/>
    <w:rsid w:val="002D28BE"/>
    <w:rsid w:val="002D4F6C"/>
    <w:rsid w:val="002E4051"/>
    <w:rsid w:val="002E5A74"/>
    <w:rsid w:val="002F1031"/>
    <w:rsid w:val="002F4BEB"/>
    <w:rsid w:val="002F6433"/>
    <w:rsid w:val="00303679"/>
    <w:rsid w:val="00304EC0"/>
    <w:rsid w:val="00306F64"/>
    <w:rsid w:val="00320BFF"/>
    <w:rsid w:val="0035024E"/>
    <w:rsid w:val="00351A18"/>
    <w:rsid w:val="00361716"/>
    <w:rsid w:val="0036235D"/>
    <w:rsid w:val="00363758"/>
    <w:rsid w:val="0036457E"/>
    <w:rsid w:val="00364992"/>
    <w:rsid w:val="00371F48"/>
    <w:rsid w:val="003747D7"/>
    <w:rsid w:val="0038356C"/>
    <w:rsid w:val="003926D0"/>
    <w:rsid w:val="003A1DB3"/>
    <w:rsid w:val="003A3C14"/>
    <w:rsid w:val="003A758F"/>
    <w:rsid w:val="003B3CA2"/>
    <w:rsid w:val="003B674D"/>
    <w:rsid w:val="003C74E2"/>
    <w:rsid w:val="003D4425"/>
    <w:rsid w:val="003D7A1D"/>
    <w:rsid w:val="003E01FC"/>
    <w:rsid w:val="003E1435"/>
    <w:rsid w:val="003E2D93"/>
    <w:rsid w:val="003E4510"/>
    <w:rsid w:val="003E5EF6"/>
    <w:rsid w:val="003E7621"/>
    <w:rsid w:val="003F37A3"/>
    <w:rsid w:val="003F5E0A"/>
    <w:rsid w:val="00407B58"/>
    <w:rsid w:val="00426835"/>
    <w:rsid w:val="00447C7A"/>
    <w:rsid w:val="00452ED5"/>
    <w:rsid w:val="00453749"/>
    <w:rsid w:val="00461254"/>
    <w:rsid w:val="00462F3F"/>
    <w:rsid w:val="004635B3"/>
    <w:rsid w:val="00474FDA"/>
    <w:rsid w:val="00480FC9"/>
    <w:rsid w:val="00483521"/>
    <w:rsid w:val="004950BD"/>
    <w:rsid w:val="004A605E"/>
    <w:rsid w:val="004B2397"/>
    <w:rsid w:val="004C7126"/>
    <w:rsid w:val="004D7CED"/>
    <w:rsid w:val="004E5322"/>
    <w:rsid w:val="004E62FB"/>
    <w:rsid w:val="004F244B"/>
    <w:rsid w:val="004F765C"/>
    <w:rsid w:val="00504B5A"/>
    <w:rsid w:val="00504C25"/>
    <w:rsid w:val="005062D8"/>
    <w:rsid w:val="005328A4"/>
    <w:rsid w:val="005355FC"/>
    <w:rsid w:val="00537999"/>
    <w:rsid w:val="00544953"/>
    <w:rsid w:val="0055385F"/>
    <w:rsid w:val="00557497"/>
    <w:rsid w:val="005675EC"/>
    <w:rsid w:val="00570369"/>
    <w:rsid w:val="00576ECE"/>
    <w:rsid w:val="00590C6D"/>
    <w:rsid w:val="0059122C"/>
    <w:rsid w:val="00592072"/>
    <w:rsid w:val="00593980"/>
    <w:rsid w:val="005A0FDA"/>
    <w:rsid w:val="005A631D"/>
    <w:rsid w:val="005B06A2"/>
    <w:rsid w:val="005B0C55"/>
    <w:rsid w:val="005B2C90"/>
    <w:rsid w:val="005B2D4E"/>
    <w:rsid w:val="005B3C26"/>
    <w:rsid w:val="005B7E82"/>
    <w:rsid w:val="005C5CD2"/>
    <w:rsid w:val="005D20F3"/>
    <w:rsid w:val="005D31FB"/>
    <w:rsid w:val="005D46F8"/>
    <w:rsid w:val="005E41F9"/>
    <w:rsid w:val="005E4D77"/>
    <w:rsid w:val="005F0D62"/>
    <w:rsid w:val="005F2B32"/>
    <w:rsid w:val="005F5D20"/>
    <w:rsid w:val="005F70B3"/>
    <w:rsid w:val="0060492F"/>
    <w:rsid w:val="006103A6"/>
    <w:rsid w:val="006112E7"/>
    <w:rsid w:val="0061198C"/>
    <w:rsid w:val="00611A85"/>
    <w:rsid w:val="00612786"/>
    <w:rsid w:val="00613E07"/>
    <w:rsid w:val="00631240"/>
    <w:rsid w:val="006437CE"/>
    <w:rsid w:val="00650B12"/>
    <w:rsid w:val="0066514F"/>
    <w:rsid w:val="00666577"/>
    <w:rsid w:val="006760FF"/>
    <w:rsid w:val="00677111"/>
    <w:rsid w:val="00695E29"/>
    <w:rsid w:val="006A3CB3"/>
    <w:rsid w:val="006A3F10"/>
    <w:rsid w:val="006A6726"/>
    <w:rsid w:val="006B17DD"/>
    <w:rsid w:val="006B4BE4"/>
    <w:rsid w:val="006B6E5D"/>
    <w:rsid w:val="006C2F07"/>
    <w:rsid w:val="006C4B18"/>
    <w:rsid w:val="006C66A1"/>
    <w:rsid w:val="006D04CF"/>
    <w:rsid w:val="006D2A0B"/>
    <w:rsid w:val="006D4AE9"/>
    <w:rsid w:val="006E2536"/>
    <w:rsid w:val="006E457D"/>
    <w:rsid w:val="006E6024"/>
    <w:rsid w:val="006F102B"/>
    <w:rsid w:val="006F1C8E"/>
    <w:rsid w:val="006F4FA0"/>
    <w:rsid w:val="007134AD"/>
    <w:rsid w:val="00713B8C"/>
    <w:rsid w:val="00731BB0"/>
    <w:rsid w:val="00742485"/>
    <w:rsid w:val="007429B1"/>
    <w:rsid w:val="0075010C"/>
    <w:rsid w:val="00750AE2"/>
    <w:rsid w:val="0075155A"/>
    <w:rsid w:val="00752D80"/>
    <w:rsid w:val="0076042D"/>
    <w:rsid w:val="007620B3"/>
    <w:rsid w:val="007729B7"/>
    <w:rsid w:val="00774222"/>
    <w:rsid w:val="007754E0"/>
    <w:rsid w:val="00793FFF"/>
    <w:rsid w:val="007B113B"/>
    <w:rsid w:val="007B2741"/>
    <w:rsid w:val="007B2FB3"/>
    <w:rsid w:val="007B44C0"/>
    <w:rsid w:val="007B58ED"/>
    <w:rsid w:val="007C4CEF"/>
    <w:rsid w:val="007D0349"/>
    <w:rsid w:val="007D0651"/>
    <w:rsid w:val="007D20E9"/>
    <w:rsid w:val="007D3494"/>
    <w:rsid w:val="007E1BD1"/>
    <w:rsid w:val="007E212B"/>
    <w:rsid w:val="007F3702"/>
    <w:rsid w:val="007F4F66"/>
    <w:rsid w:val="007F73C4"/>
    <w:rsid w:val="007F7CF3"/>
    <w:rsid w:val="00803FD2"/>
    <w:rsid w:val="00815DA7"/>
    <w:rsid w:val="00821783"/>
    <w:rsid w:val="0082466E"/>
    <w:rsid w:val="008251D1"/>
    <w:rsid w:val="008501C6"/>
    <w:rsid w:val="00854E56"/>
    <w:rsid w:val="00855B9D"/>
    <w:rsid w:val="00861EA3"/>
    <w:rsid w:val="0087479C"/>
    <w:rsid w:val="00876972"/>
    <w:rsid w:val="008819AD"/>
    <w:rsid w:val="00885512"/>
    <w:rsid w:val="008978D7"/>
    <w:rsid w:val="008A4E87"/>
    <w:rsid w:val="008A6930"/>
    <w:rsid w:val="008B30BB"/>
    <w:rsid w:val="008B32B3"/>
    <w:rsid w:val="008B4316"/>
    <w:rsid w:val="008C286E"/>
    <w:rsid w:val="008C565C"/>
    <w:rsid w:val="008C67C6"/>
    <w:rsid w:val="008D120B"/>
    <w:rsid w:val="008E210A"/>
    <w:rsid w:val="008F004A"/>
    <w:rsid w:val="00920C9A"/>
    <w:rsid w:val="00925F1E"/>
    <w:rsid w:val="00943FF5"/>
    <w:rsid w:val="009509CF"/>
    <w:rsid w:val="00960F0A"/>
    <w:rsid w:val="00963CCF"/>
    <w:rsid w:val="009807F4"/>
    <w:rsid w:val="00982616"/>
    <w:rsid w:val="009A0B18"/>
    <w:rsid w:val="009A57C4"/>
    <w:rsid w:val="009B083E"/>
    <w:rsid w:val="009B474E"/>
    <w:rsid w:val="009C0EDB"/>
    <w:rsid w:val="009C1091"/>
    <w:rsid w:val="009C68FF"/>
    <w:rsid w:val="009C791D"/>
    <w:rsid w:val="009F1C47"/>
    <w:rsid w:val="009F4850"/>
    <w:rsid w:val="009F5DAA"/>
    <w:rsid w:val="009F772E"/>
    <w:rsid w:val="00A00019"/>
    <w:rsid w:val="00A02B53"/>
    <w:rsid w:val="00A03984"/>
    <w:rsid w:val="00A11510"/>
    <w:rsid w:val="00A175BF"/>
    <w:rsid w:val="00A2618D"/>
    <w:rsid w:val="00A36171"/>
    <w:rsid w:val="00A454B1"/>
    <w:rsid w:val="00A46C0A"/>
    <w:rsid w:val="00A51198"/>
    <w:rsid w:val="00A56001"/>
    <w:rsid w:val="00A562E7"/>
    <w:rsid w:val="00A57F40"/>
    <w:rsid w:val="00A6019A"/>
    <w:rsid w:val="00A705A7"/>
    <w:rsid w:val="00A71411"/>
    <w:rsid w:val="00A76EFB"/>
    <w:rsid w:val="00A90CBB"/>
    <w:rsid w:val="00A94936"/>
    <w:rsid w:val="00AA13C5"/>
    <w:rsid w:val="00AA3D77"/>
    <w:rsid w:val="00AB6DC9"/>
    <w:rsid w:val="00AB753A"/>
    <w:rsid w:val="00AD67DB"/>
    <w:rsid w:val="00AE4F3B"/>
    <w:rsid w:val="00AF171B"/>
    <w:rsid w:val="00AF5E58"/>
    <w:rsid w:val="00AF6EB7"/>
    <w:rsid w:val="00B03853"/>
    <w:rsid w:val="00B04CB3"/>
    <w:rsid w:val="00B210BE"/>
    <w:rsid w:val="00B27440"/>
    <w:rsid w:val="00B31049"/>
    <w:rsid w:val="00B41B1A"/>
    <w:rsid w:val="00B41C46"/>
    <w:rsid w:val="00B6173E"/>
    <w:rsid w:val="00B71E52"/>
    <w:rsid w:val="00B84DA5"/>
    <w:rsid w:val="00B900AD"/>
    <w:rsid w:val="00B92162"/>
    <w:rsid w:val="00B9503E"/>
    <w:rsid w:val="00BA0CE5"/>
    <w:rsid w:val="00BA4E2D"/>
    <w:rsid w:val="00BC7B84"/>
    <w:rsid w:val="00BD5C89"/>
    <w:rsid w:val="00BE1A47"/>
    <w:rsid w:val="00BE3BBD"/>
    <w:rsid w:val="00C00034"/>
    <w:rsid w:val="00C05263"/>
    <w:rsid w:val="00C1110B"/>
    <w:rsid w:val="00C26660"/>
    <w:rsid w:val="00C354D0"/>
    <w:rsid w:val="00C408A1"/>
    <w:rsid w:val="00C40A0A"/>
    <w:rsid w:val="00C54D41"/>
    <w:rsid w:val="00C5616A"/>
    <w:rsid w:val="00C573B6"/>
    <w:rsid w:val="00C60D2C"/>
    <w:rsid w:val="00C64140"/>
    <w:rsid w:val="00C703AC"/>
    <w:rsid w:val="00C71C6C"/>
    <w:rsid w:val="00C72D29"/>
    <w:rsid w:val="00C74D24"/>
    <w:rsid w:val="00C80052"/>
    <w:rsid w:val="00C82362"/>
    <w:rsid w:val="00C835E4"/>
    <w:rsid w:val="00C84C5E"/>
    <w:rsid w:val="00C866AA"/>
    <w:rsid w:val="00C90E28"/>
    <w:rsid w:val="00C953A6"/>
    <w:rsid w:val="00CA4C38"/>
    <w:rsid w:val="00CA52A6"/>
    <w:rsid w:val="00CA566C"/>
    <w:rsid w:val="00CB19CD"/>
    <w:rsid w:val="00CB7E85"/>
    <w:rsid w:val="00CD365B"/>
    <w:rsid w:val="00CD3B1E"/>
    <w:rsid w:val="00CD7014"/>
    <w:rsid w:val="00CF3091"/>
    <w:rsid w:val="00D02CA0"/>
    <w:rsid w:val="00D03389"/>
    <w:rsid w:val="00D0440C"/>
    <w:rsid w:val="00D068EF"/>
    <w:rsid w:val="00D06BCF"/>
    <w:rsid w:val="00D0757A"/>
    <w:rsid w:val="00D11B95"/>
    <w:rsid w:val="00D13229"/>
    <w:rsid w:val="00D27916"/>
    <w:rsid w:val="00D33308"/>
    <w:rsid w:val="00D3381C"/>
    <w:rsid w:val="00D35841"/>
    <w:rsid w:val="00D5417C"/>
    <w:rsid w:val="00D605B9"/>
    <w:rsid w:val="00D6132F"/>
    <w:rsid w:val="00D63E5D"/>
    <w:rsid w:val="00D8339C"/>
    <w:rsid w:val="00D86FF6"/>
    <w:rsid w:val="00D91299"/>
    <w:rsid w:val="00D9365D"/>
    <w:rsid w:val="00D95697"/>
    <w:rsid w:val="00D97FE3"/>
    <w:rsid w:val="00DA1B5B"/>
    <w:rsid w:val="00DC04D5"/>
    <w:rsid w:val="00DC4E91"/>
    <w:rsid w:val="00DD1768"/>
    <w:rsid w:val="00DD32D5"/>
    <w:rsid w:val="00DD3B1C"/>
    <w:rsid w:val="00DE23FE"/>
    <w:rsid w:val="00DE4ECF"/>
    <w:rsid w:val="00DF42D2"/>
    <w:rsid w:val="00DF5CCA"/>
    <w:rsid w:val="00E0009F"/>
    <w:rsid w:val="00E05A1B"/>
    <w:rsid w:val="00E208EC"/>
    <w:rsid w:val="00E226B1"/>
    <w:rsid w:val="00E37EE4"/>
    <w:rsid w:val="00E47C42"/>
    <w:rsid w:val="00E560CC"/>
    <w:rsid w:val="00E62B05"/>
    <w:rsid w:val="00E656A4"/>
    <w:rsid w:val="00E71501"/>
    <w:rsid w:val="00E719DE"/>
    <w:rsid w:val="00E820C5"/>
    <w:rsid w:val="00E852A3"/>
    <w:rsid w:val="00E8596B"/>
    <w:rsid w:val="00E93453"/>
    <w:rsid w:val="00E9557D"/>
    <w:rsid w:val="00EA399F"/>
    <w:rsid w:val="00EA68DC"/>
    <w:rsid w:val="00EB18CB"/>
    <w:rsid w:val="00EB306E"/>
    <w:rsid w:val="00EB7522"/>
    <w:rsid w:val="00EC2B83"/>
    <w:rsid w:val="00EC60B3"/>
    <w:rsid w:val="00ED2F66"/>
    <w:rsid w:val="00ED44EC"/>
    <w:rsid w:val="00EE30CD"/>
    <w:rsid w:val="00EE3637"/>
    <w:rsid w:val="00EF3BCA"/>
    <w:rsid w:val="00EF56A4"/>
    <w:rsid w:val="00F0786D"/>
    <w:rsid w:val="00F111C0"/>
    <w:rsid w:val="00F12093"/>
    <w:rsid w:val="00F13987"/>
    <w:rsid w:val="00F17FCE"/>
    <w:rsid w:val="00F21E2D"/>
    <w:rsid w:val="00F23E0B"/>
    <w:rsid w:val="00F26B37"/>
    <w:rsid w:val="00F312E2"/>
    <w:rsid w:val="00F34D3B"/>
    <w:rsid w:val="00F4287A"/>
    <w:rsid w:val="00F44286"/>
    <w:rsid w:val="00F50902"/>
    <w:rsid w:val="00F50CD4"/>
    <w:rsid w:val="00F5317C"/>
    <w:rsid w:val="00F6216E"/>
    <w:rsid w:val="00F66FF9"/>
    <w:rsid w:val="00F73CF8"/>
    <w:rsid w:val="00F7410E"/>
    <w:rsid w:val="00F77A23"/>
    <w:rsid w:val="00F878C5"/>
    <w:rsid w:val="00F91775"/>
    <w:rsid w:val="00F95E48"/>
    <w:rsid w:val="00FA4488"/>
    <w:rsid w:val="00FA5641"/>
    <w:rsid w:val="00FB5638"/>
    <w:rsid w:val="00FC3BDA"/>
    <w:rsid w:val="00FD3905"/>
    <w:rsid w:val="00FD7F6C"/>
    <w:rsid w:val="00FE14A4"/>
    <w:rsid w:val="00FE286B"/>
    <w:rsid w:val="00FE759E"/>
    <w:rsid w:val="00FF434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FED2F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FE3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CF3091"/>
    <w:pPr>
      <w:keepNext/>
      <w:keepLines/>
      <w:numPr>
        <w:numId w:val="3"/>
      </w:num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pacing w:before="480" w:after="360"/>
      <w:outlineLvl w:val="0"/>
    </w:pPr>
    <w:rPr>
      <w:rFonts w:eastAsiaTheme="majorEastAsia" w:cstheme="majorBidi"/>
      <w:i/>
      <w:color w:val="548DD4" w:themeColor="text2" w:themeTint="99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F3091"/>
    <w:pPr>
      <w:keepNext/>
      <w:keepLines/>
      <w:numPr>
        <w:ilvl w:val="1"/>
        <w:numId w:val="3"/>
      </w:numPr>
      <w:spacing w:before="480" w:after="120"/>
      <w:outlineLvl w:val="1"/>
    </w:pPr>
    <w:rPr>
      <w:rFonts w:eastAsiaTheme="majorEastAsia" w:cstheme="majorBidi"/>
      <w:b/>
      <w:color w:val="548DD4" w:themeColor="text2" w:themeTint="99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1"/>
    <w:qFormat/>
    <w:rsid w:val="0075010C"/>
    <w:pPr>
      <w:keepNext/>
      <w:keepLines/>
      <w:spacing w:before="480" w:after="120"/>
      <w:outlineLvl w:val="2"/>
    </w:pPr>
    <w:rPr>
      <w:rFonts w:ascii="Arial Gras" w:eastAsiaTheme="majorEastAsia" w:hAnsi="Arial Gras" w:cstheme="majorBidi"/>
      <w:b/>
      <w:smallCaps/>
      <w:color w:val="7F7F7F" w:themeColor="text1" w:themeTint="80"/>
      <w:sz w:val="22"/>
      <w:u w:val="single"/>
      <w:lang w:val="fr-FR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7F7CF3"/>
    <w:pPr>
      <w:keepNext/>
      <w:keepLines/>
      <w:numPr>
        <w:ilvl w:val="3"/>
        <w:numId w:val="5"/>
      </w:numPr>
      <w:spacing w:before="40"/>
      <w:outlineLvl w:val="3"/>
    </w:pPr>
    <w:rPr>
      <w:rFonts w:eastAsiaTheme="majorEastAsia" w:cstheme="majorBidi"/>
      <w:i/>
      <w:iCs/>
      <w:color w:val="595959" w:themeColor="text1" w:themeTint="A6"/>
      <w:sz w:val="22"/>
      <w:lang w:val="fr-FR"/>
    </w:rPr>
  </w:style>
  <w:style w:type="paragraph" w:styleId="Heading5">
    <w:name w:val="heading 5"/>
    <w:basedOn w:val="ListParagraph"/>
    <w:next w:val="Normal"/>
    <w:link w:val="Heading5Char"/>
    <w:uiPriority w:val="1"/>
    <w:unhideWhenUsed/>
    <w:qFormat/>
    <w:rsid w:val="0013681A"/>
    <w:pPr>
      <w:numPr>
        <w:ilvl w:val="4"/>
        <w:numId w:val="5"/>
      </w:numPr>
      <w:outlineLvl w:val="4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2D2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F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CF3091"/>
    <w:rPr>
      <w:rFonts w:ascii="Arial" w:eastAsiaTheme="majorEastAsia" w:hAnsi="Arial" w:cstheme="majorBidi"/>
      <w:i/>
      <w:color w:val="548DD4" w:themeColor="text2" w:themeTint="99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F3091"/>
    <w:rPr>
      <w:rFonts w:ascii="Arial" w:eastAsiaTheme="majorEastAsia" w:hAnsi="Arial" w:cstheme="majorBidi"/>
      <w:b/>
      <w:color w:val="548DD4" w:themeColor="text2" w:themeTint="99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1"/>
    <w:rsid w:val="0075010C"/>
    <w:rPr>
      <w:rFonts w:ascii="Arial Gras" w:eastAsiaTheme="majorEastAsia" w:hAnsi="Arial Gras" w:cstheme="majorBidi"/>
      <w:b/>
      <w:smallCaps/>
      <w:color w:val="7F7F7F" w:themeColor="text1" w:themeTint="80"/>
      <w:sz w:val="22"/>
      <w:szCs w:val="24"/>
      <w:u w:val="single"/>
      <w:lang w:val="fr-FR"/>
    </w:rPr>
  </w:style>
  <w:style w:type="character" w:customStyle="1" w:styleId="Heading4Char">
    <w:name w:val="Heading 4 Char"/>
    <w:basedOn w:val="DefaultParagraphFont"/>
    <w:link w:val="Heading4"/>
    <w:uiPriority w:val="1"/>
    <w:rsid w:val="007F7CF3"/>
    <w:rPr>
      <w:rFonts w:ascii="Arial" w:eastAsiaTheme="majorEastAsia" w:hAnsi="Arial" w:cstheme="majorBidi"/>
      <w:i/>
      <w:iCs/>
      <w:color w:val="595959" w:themeColor="text1" w:themeTint="A6"/>
      <w:sz w:val="22"/>
      <w:szCs w:val="24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5F70B3"/>
    <w:pPr>
      <w:numPr>
        <w:numId w:val="0"/>
      </w:numPr>
      <w:spacing w:line="259" w:lineRule="auto"/>
      <w:outlineLvl w:val="9"/>
    </w:pPr>
    <w:rPr>
      <w:lang w:val="fr-FR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5F70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70B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F70B3"/>
    <w:pPr>
      <w:spacing w:after="100"/>
      <w:ind w:left="480"/>
    </w:pPr>
  </w:style>
  <w:style w:type="character" w:customStyle="1" w:styleId="Heading5Char">
    <w:name w:val="Heading 5 Char"/>
    <w:basedOn w:val="DefaultParagraphFont"/>
    <w:link w:val="Heading5"/>
    <w:uiPriority w:val="1"/>
    <w:rsid w:val="0013681A"/>
    <w:rPr>
      <w:sz w:val="24"/>
      <w:szCs w:val="24"/>
      <w:lang w:val="fr-FR"/>
    </w:rPr>
  </w:style>
  <w:style w:type="paragraph" w:styleId="NoSpacing">
    <w:name w:val="No Spacing"/>
    <w:link w:val="NoSpacingChar"/>
    <w:uiPriority w:val="1"/>
    <w:qFormat/>
    <w:rsid w:val="0013681A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13681A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styleId="TableofFigures">
    <w:name w:val="table of figures"/>
    <w:basedOn w:val="Normal"/>
    <w:next w:val="Normal"/>
    <w:uiPriority w:val="99"/>
    <w:unhideWhenUsed/>
    <w:rsid w:val="0013681A"/>
    <w:pPr>
      <w:ind w:left="480" w:hanging="480"/>
    </w:pPr>
    <w:rPr>
      <w:rFonts w:asciiTheme="minorHAnsi" w:hAnsiTheme="minorHAnsi"/>
      <w:cap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D390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39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719DE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fr-FR" w:eastAsia="fr-FR"/>
    </w:rPr>
  </w:style>
  <w:style w:type="paragraph" w:styleId="Title">
    <w:name w:val="Title"/>
    <w:basedOn w:val="Normal"/>
    <w:next w:val="Normal"/>
    <w:link w:val="TitleChar"/>
    <w:uiPriority w:val="4"/>
    <w:qFormat/>
    <w:rsid w:val="00CF3091"/>
    <w:pPr>
      <w:pageBreakBefore/>
      <w:pBdr>
        <w:top w:val="single" w:sz="8" w:space="4" w:color="548DD4" w:themeColor="text2" w:themeTint="99"/>
        <w:left w:val="single" w:sz="8" w:space="4" w:color="548DD4" w:themeColor="text2" w:themeTint="99"/>
        <w:bottom w:val="single" w:sz="8" w:space="4" w:color="548DD4" w:themeColor="text2" w:themeTint="99"/>
        <w:right w:val="single" w:sz="8" w:space="4" w:color="548DD4" w:themeColor="text2" w:themeTint="99"/>
      </w:pBdr>
      <w:shd w:val="clear" w:color="auto" w:fill="548DD4" w:themeFill="text2" w:themeFillTint="99"/>
      <w:spacing w:after="300"/>
      <w:contextualSpacing/>
      <w:jc w:val="center"/>
    </w:pPr>
    <w:rPr>
      <w:rFonts w:eastAsiaTheme="majorEastAsia" w:cstheme="majorBidi"/>
      <w:color w:val="FFFFFF" w:themeColor="background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CF3091"/>
    <w:rPr>
      <w:rFonts w:ascii="Arial" w:eastAsiaTheme="majorEastAsia" w:hAnsi="Arial" w:cstheme="majorBidi"/>
      <w:color w:val="FFFFFF" w:themeColor="background1"/>
      <w:spacing w:val="5"/>
      <w:kern w:val="28"/>
      <w:sz w:val="32"/>
      <w:szCs w:val="52"/>
      <w:shd w:val="clear" w:color="auto" w:fill="548DD4" w:themeFill="text2" w:themeFillTint="99"/>
    </w:rPr>
  </w:style>
  <w:style w:type="paragraph" w:styleId="BlockText">
    <w:name w:val="Block Text"/>
    <w:basedOn w:val="Normal"/>
    <w:uiPriority w:val="3"/>
    <w:qFormat/>
    <w:rsid w:val="00CF3091"/>
    <w:pPr>
      <w:pBdr>
        <w:top w:val="single" w:sz="2" w:space="10" w:color="76923C" w:themeColor="accent3" w:themeShade="BF" w:shadow="1"/>
        <w:left w:val="single" w:sz="2" w:space="10" w:color="76923C" w:themeColor="accent3" w:themeShade="BF" w:shadow="1"/>
        <w:bottom w:val="single" w:sz="2" w:space="10" w:color="76923C" w:themeColor="accent3" w:themeShade="BF" w:shadow="1"/>
        <w:right w:val="single" w:sz="2" w:space="10" w:color="76923C" w:themeColor="accent3" w:themeShade="BF" w:shadow="1"/>
      </w:pBdr>
      <w:ind w:left="1152" w:right="1152"/>
    </w:pPr>
    <w:rPr>
      <w:rFonts w:asciiTheme="minorHAnsi" w:eastAsiaTheme="minorEastAsia" w:hAnsiTheme="minorHAnsi" w:cstheme="minorBidi"/>
      <w:i/>
      <w:iCs/>
      <w:color w:val="548DD4" w:themeColor="text2" w:themeTint="99"/>
    </w:rPr>
  </w:style>
  <w:style w:type="character" w:styleId="CommentReference">
    <w:name w:val="annotation reference"/>
    <w:basedOn w:val="DefaultParagraphFont"/>
    <w:uiPriority w:val="99"/>
    <w:semiHidden/>
    <w:unhideWhenUsed/>
    <w:rsid w:val="00BA4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E2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E2D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E2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ACCA4-C8D3-4B64-ADA9-C59A2A165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1077</Words>
  <Characters>6145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{testcasesTitle}</vt:lpstr>
      <vt:lpstr>{testcasesTitle}</vt:lpstr>
    </vt:vector>
  </TitlesOfParts>
  <LinksUpToDate>false</LinksUpToDate>
  <CharactersWithSpaces>7208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{testcasesTitle}</dc:title>
  <dc:creator/>
  <cp:lastModifiedBy/>
  <cp:revision>1</cp:revision>
  <dcterms:created xsi:type="dcterms:W3CDTF">2016-03-23T11:09:00Z</dcterms:created>
  <dcterms:modified xsi:type="dcterms:W3CDTF">2019-12-16T11:02:00Z</dcterms:modified>
</cp:coreProperties>
</file>